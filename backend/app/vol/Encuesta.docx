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Restaurant survey table housing 2 front side surveys"/>
      </w:tblPr>
      <w:tblGrid>
        <w:gridCol w:w="11364"/>
        <w:gridCol w:w="6"/>
        <w:gridCol w:w="6"/>
      </w:tblGrid>
      <w:tr w:rsidR="008642C7" w:rsidTr="00AB3054">
        <w:tc>
          <w:tcPr>
            <w:tcW w:w="5000" w:type="pct"/>
          </w:tcPr>
          <w:p w:rsidR="008642C7" w:rsidRPr="00AB3054" w:rsidRDefault="00AB3054">
            <w:pPr>
              <w:pStyle w:val="Title"/>
            </w:pPr>
            <w:r w:rsidRPr="00AB3054">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-47888</wp:posOffset>
                      </wp:positionH>
                      <wp:positionV relativeFrom="paragraph">
                        <wp:posOffset>718</wp:posOffset>
                      </wp:positionV>
                      <wp:extent cx="2360930" cy="4222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2275"/>
                              </a:xfrm>
                              <a:prstGeom prst="rect">
                                <a:avLst/>
                              </a:prstGeom>
                              <a:noFill/>
                              <a:ln w="9525">
                                <a:noFill/>
                                <a:miter lim="800000"/>
                                <a:headEnd/>
                                <a:tailEnd/>
                              </a:ln>
                            </wps:spPr>
                            <wps:txbx>
                              <w:txbxContent>
                                <w:p w:rsidR="00AB3054" w:rsidRPr="00AB3054" w:rsidRDefault="00AB3054" w:rsidP="00AB3054">
                                  <w:pPr>
                                    <w:spacing w:after="0" w:line="240" w:lineRule="auto"/>
                                    <w:rPr>
                                      <w:rFonts w:asciiTheme="majorHAnsi" w:hAnsiTheme="majorHAnsi" w:cs="Times New Roman"/>
                                      <w:sz w:val="14"/>
                                      <w:szCs w:val="28"/>
                                    </w:rPr>
                                  </w:pPr>
                                  <w:r w:rsidRPr="00AB3054">
                                    <w:rPr>
                                      <w:rFonts w:asciiTheme="majorHAnsi" w:eastAsia="Times New Roman" w:hAnsiTheme="majorHAnsi" w:cs="Times New Roman"/>
                                      <w:b/>
                                      <w:sz w:val="14"/>
                                      <w:szCs w:val="28"/>
                                      <w:lang w:eastAsia="es-VE"/>
                                    </w:rPr>
                                    <w:t>UNIVERSIDAD SANTA MARÍA</w:t>
                                  </w:r>
                                </w:p>
                                <w:p w:rsidR="00AB3054" w:rsidRPr="00AB3054" w:rsidRDefault="00AB3054" w:rsidP="00AB3054">
                                  <w:pPr>
                                    <w:spacing w:after="0" w:line="240" w:lineRule="auto"/>
                                    <w:rPr>
                                      <w:rFonts w:asciiTheme="majorHAnsi" w:eastAsia="Times New Roman" w:hAnsiTheme="majorHAnsi" w:cs="Times New Roman"/>
                                      <w:b/>
                                      <w:sz w:val="14"/>
                                      <w:szCs w:val="28"/>
                                      <w:lang w:eastAsia="es-VE"/>
                                    </w:rPr>
                                  </w:pPr>
                                  <w:r w:rsidRPr="00AB3054">
                                    <w:rPr>
                                      <w:rFonts w:asciiTheme="majorHAnsi" w:eastAsia="Times New Roman" w:hAnsiTheme="majorHAnsi" w:cs="Times New Roman"/>
                                      <w:b/>
                                      <w:sz w:val="14"/>
                                      <w:szCs w:val="28"/>
                                      <w:lang w:eastAsia="es-VE"/>
                                    </w:rPr>
                                    <w:t>FACULTAD DE INGENIERIA Y ARQUITECTURA</w:t>
                                  </w:r>
                                </w:p>
                                <w:p w:rsidR="00AB3054" w:rsidRPr="00AB3054" w:rsidRDefault="00AB3054" w:rsidP="00AB3054">
                                  <w:pPr>
                                    <w:spacing w:after="0" w:line="240" w:lineRule="auto"/>
                                    <w:rPr>
                                      <w:rFonts w:asciiTheme="majorHAnsi" w:eastAsia="Times New Roman" w:hAnsiTheme="majorHAnsi" w:cs="Times New Roman"/>
                                      <w:b/>
                                      <w:sz w:val="14"/>
                                      <w:szCs w:val="28"/>
                                      <w:lang w:eastAsia="es-VE"/>
                                    </w:rPr>
                                  </w:pPr>
                                  <w:r w:rsidRPr="00AB3054">
                                    <w:rPr>
                                      <w:rFonts w:asciiTheme="majorHAnsi" w:eastAsia="Times New Roman" w:hAnsiTheme="majorHAnsi" w:cs="Times New Roman"/>
                                      <w:b/>
                                      <w:sz w:val="14"/>
                                      <w:szCs w:val="28"/>
                                      <w:lang w:eastAsia="es-VE"/>
                                    </w:rPr>
                                    <w:t>ESCUELA DE SISTEMAS</w:t>
                                  </w:r>
                                </w:p>
                                <w:p w:rsidR="00AB3054" w:rsidRPr="00AB3054" w:rsidRDefault="00AB3054">
                                  <w:pPr>
                                    <w:rPr>
                                      <w:rFonts w:asciiTheme="majorHAnsi" w:hAnsiTheme="majorHAnsi"/>
                                      <w:sz w:val="1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5pt;margin-top:.05pt;width:185.9pt;height:33.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" filled="f" stroked="f">
                      <v:textbox>
                        <w:txbxContent>
                          <w:p w:rsidR="00AB3054" w:rsidRPr="00AB3054" w:rsidRDefault="00AB3054" w:rsidP="00AB3054">
                            <w:pPr>
                              <w:spacing w:after="0" w:line="240" w:lineRule="auto"/>
                              <w:rPr>
                                <w:rFonts w:asciiTheme="majorHAnsi" w:hAnsiTheme="majorHAnsi" w:cs="Times New Roman"/>
                                <w:sz w:val="14"/>
                                <w:szCs w:val="28"/>
                              </w:rPr>
                            </w:pPr>
                            <w:r w:rsidRPr="00AB3054">
                              <w:rPr>
                                <w:rFonts w:asciiTheme="majorHAnsi" w:eastAsia="Times New Roman" w:hAnsiTheme="majorHAnsi" w:cs="Times New Roman"/>
                                <w:b/>
                                <w:sz w:val="14"/>
                                <w:szCs w:val="28"/>
                                <w:lang w:eastAsia="es-VE"/>
                              </w:rPr>
                              <w:t>U</w:t>
                            </w:r>
                            <w:r w:rsidRPr="00AB3054">
                              <w:rPr>
                                <w:rFonts w:asciiTheme="majorHAnsi" w:eastAsia="Times New Roman" w:hAnsiTheme="majorHAnsi" w:cs="Times New Roman"/>
                                <w:b/>
                                <w:sz w:val="14"/>
                                <w:szCs w:val="28"/>
                                <w:lang w:eastAsia="es-VE"/>
                              </w:rPr>
                              <w:t>NIVERSIDAD SANTA MARÍA</w:t>
                            </w:r>
                          </w:p>
                          <w:p w:rsidR="00AB3054" w:rsidRPr="00AB3054" w:rsidRDefault="00AB3054" w:rsidP="00AB3054">
                            <w:pPr>
                              <w:spacing w:after="0" w:line="240" w:lineRule="auto"/>
                              <w:rPr>
                                <w:rFonts w:asciiTheme="majorHAnsi" w:eastAsia="Times New Roman" w:hAnsiTheme="majorHAnsi" w:cs="Times New Roman"/>
                                <w:b/>
                                <w:sz w:val="14"/>
                                <w:szCs w:val="28"/>
                                <w:lang w:eastAsia="es-VE"/>
                              </w:rPr>
                            </w:pPr>
                            <w:r w:rsidRPr="00AB3054">
                              <w:rPr>
                                <w:rFonts w:asciiTheme="majorHAnsi" w:eastAsia="Times New Roman" w:hAnsiTheme="majorHAnsi" w:cs="Times New Roman"/>
                                <w:b/>
                                <w:sz w:val="14"/>
                                <w:szCs w:val="28"/>
                                <w:lang w:eastAsia="es-VE"/>
                              </w:rPr>
                              <w:t>FACULTAD DE INGENIERIA Y ARQUITECTURA</w:t>
                            </w:r>
                          </w:p>
                          <w:p w:rsidR="00AB3054" w:rsidRPr="00AB3054" w:rsidRDefault="00AB3054" w:rsidP="00AB3054">
                            <w:pPr>
                              <w:spacing w:after="0" w:line="240" w:lineRule="auto"/>
                              <w:rPr>
                                <w:rFonts w:asciiTheme="majorHAnsi" w:eastAsia="Times New Roman" w:hAnsiTheme="majorHAnsi" w:cs="Times New Roman"/>
                                <w:b/>
                                <w:sz w:val="14"/>
                                <w:szCs w:val="28"/>
                                <w:lang w:eastAsia="es-VE"/>
                              </w:rPr>
                            </w:pPr>
                            <w:r w:rsidRPr="00AB3054">
                              <w:rPr>
                                <w:rFonts w:asciiTheme="majorHAnsi" w:eastAsia="Times New Roman" w:hAnsiTheme="majorHAnsi" w:cs="Times New Roman"/>
                                <w:b/>
                                <w:sz w:val="14"/>
                                <w:szCs w:val="28"/>
                                <w:lang w:eastAsia="es-VE"/>
                              </w:rPr>
                              <w:t>ESCUELA DE SISTEMAS</w:t>
                            </w:r>
                          </w:p>
                          <w:p w:rsidR="00AB3054" w:rsidRPr="00AB3054" w:rsidRDefault="00AB3054">
                            <w:pPr>
                              <w:rPr>
                                <w:rFonts w:asciiTheme="majorHAnsi" w:hAnsiTheme="majorHAnsi"/>
                                <w:sz w:val="10"/>
                              </w:rPr>
                            </w:pPr>
                          </w:p>
                        </w:txbxContent>
                      </v:textbox>
                    </v:shape>
                  </w:pict>
                </mc:Fallback>
              </mc:AlternateContent>
            </w:r>
            <w:sdt>
              <w:sdtPr>
                <w:alias w:val="Company Name"/>
                <w:tag w:val=""/>
                <w:id w:val="1533460891"/>
                <w:placeholder>
                  <w:docPart w:val="57B479E837184661900192552672AB23"/>
                </w:placeholder>
                <w:dataBinding w:prefixMappings="xmlns:ns0='http://schemas.openxmlformats.org/officeDocument/2006/extended-properties' " w:xpath="/ns0:Properties[1]/ns0:Company[1]" w:storeItemID="{6668398D-A668-4E3E-A5EB-62B293D839F1}"/>
                <w:text/>
              </w:sdtPr>
              <w:sdtEndPr/>
              <w:sdtContent>
                <w:r w:rsidRPr="00AB3054">
                  <w:t>Encuesta</w:t>
                </w:r>
              </w:sdtContent>
            </w:sdt>
          </w:p>
          <w:p w:rsidR="008642C7" w:rsidRPr="00AB3054" w:rsidRDefault="00AB3054">
            <w:pPr>
              <w:pStyle w:val="NoSpacing"/>
              <w:jc w:val="both"/>
              <w:rPr>
                <w:lang w:val="es-VE"/>
              </w:rPr>
            </w:pPr>
            <w:r>
              <w:rPr>
                <w:noProof/>
                <w:lang w:eastAsia="en-US"/>
              </w:rPr>
              <w:drawing>
                <wp:anchor distT="0" distB="0" distL="114300" distR="114300" simplePos="0" relativeHeight="251659264" behindDoc="0" locked="0" layoutInCell="1" allowOverlap="1" wp14:anchorId="4B564742" wp14:editId="47F89E9F">
                  <wp:simplePos x="0" y="0"/>
                  <wp:positionH relativeFrom="margin">
                    <wp:posOffset>6652236</wp:posOffset>
                  </wp:positionH>
                  <wp:positionV relativeFrom="paragraph">
                    <wp:posOffset>-417626</wp:posOffset>
                  </wp:positionV>
                  <wp:extent cx="554609" cy="396899"/>
                  <wp:effectExtent l="0" t="0" r="0" b="0"/>
                  <wp:wrapNone/>
                  <wp:docPr id="1" name="Imagen 1" descr="Resultado de imagen para US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S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609" cy="396899"/>
                          </a:xfrm>
                          <a:prstGeom prst="rect">
                            <a:avLst/>
                          </a:prstGeom>
                          <a:noFill/>
                        </pic:spPr>
                      </pic:pic>
                    </a:graphicData>
                  </a:graphic>
                  <wp14:sizeRelH relativeFrom="margin">
                    <wp14:pctWidth>0</wp14:pctWidth>
                  </wp14:sizeRelH>
                  <wp14:sizeRelV relativeFrom="margin">
                    <wp14:pctHeight>0</wp14:pctHeight>
                  </wp14:sizeRelV>
                </wp:anchor>
              </w:drawing>
            </w:r>
            <w:r w:rsidRPr="00AB3054">
              <w:rPr>
                <w:lang w:val="es-VE"/>
              </w:rPr>
              <w:t>A continuación, se presenta</w:t>
            </w:r>
            <w:del w:id="0" w:author="Brian Arriaga (BA04901)" w:date="2020-02-05T11:36:00Z">
              <w:r w:rsidRPr="00AB3054" w:rsidDel="00AB6F1E">
                <w:rPr>
                  <w:lang w:val="es-VE"/>
                </w:rPr>
                <w:delText>n</w:delText>
              </w:r>
            </w:del>
            <w:r w:rsidRPr="00AB3054">
              <w:rPr>
                <w:lang w:val="es-VE"/>
              </w:rPr>
              <w:t xml:space="preserve"> un cuestionario correspondiente a una encuesta con la finalidad de recabar información acerca de la situación actual en relación a la recopilación y manejo de la data por parte de los usuarios del departamento de Business Intelligence Regulatory (BIR) </w:t>
            </w:r>
            <w:ins w:id="1" w:author="Brian Arriaga (BA04901)" w:date="2020-02-05T11:37:00Z">
              <w:r w:rsidR="00AB6F1E" w:rsidRPr="00AB6F1E">
                <w:rPr>
                  <w:lang w:val="es-VE"/>
                  <w:rPrChange w:id="2" w:author="Brian Arriaga (BA04901)" w:date="2020-02-05T11:37:00Z">
                    <w:rPr/>
                  </w:rPrChange>
                </w:rPr>
                <w:t xml:space="preserve">y demás departamentos involucrados con reportes regulatorios </w:t>
              </w:r>
            </w:ins>
            <w:r w:rsidRPr="00AB3054">
              <w:rPr>
                <w:lang w:val="es-VE"/>
              </w:rPr>
              <w:t>que laboran dentro del banco Citibank Venezuela para la construcción del reporte regulatorio de Cartera de Créditos (AT04), solicitado por la Superintendencia de las Instituciones del Sector Bancario (SUDEBAN). En este marco, como estudiante de decimo semestre de la carrera Ingeniería de Sistemas, dando cumplimiento al requisito de llevar a cabo un Trabajo Especial de Grado, solicito su colaboración garantizándole la confidencialidad de la información que aporte al respecto. La información que usted aporte, será de gran utilidad para el diseño y desarrollo de un sistema de información o herramienta que facilite la recopilación de data y construcción de reportes regulatorios dentro del banco</w:t>
            </w:r>
            <w:r w:rsidR="00105E0B" w:rsidRPr="00AB3054">
              <w:rPr>
                <w:lang w:val="es-VE"/>
              </w:rPr>
              <w:t>.</w:t>
            </w:r>
          </w:p>
          <w:p w:rsidR="008642C7" w:rsidRPr="00142C8D" w:rsidRDefault="002667D2" w:rsidP="00AB3054">
            <w:pPr>
              <w:pStyle w:val="Heading2"/>
              <w:rPr>
                <w:sz w:val="20"/>
              </w:rPr>
            </w:pPr>
            <w:r>
              <w:rPr>
                <w:sz w:val="20"/>
              </w:rPr>
              <w:t xml:space="preserve">1.- </w:t>
            </w:r>
            <w:r w:rsidR="00AB3054" w:rsidRPr="00142C8D">
              <w:rPr>
                <w:sz w:val="20"/>
              </w:rPr>
              <w:t>¿Utiliza usted el correo electrónico para enviar/recibir data relacionada al reporte regulatorio de Cartera de Créditos (AT04), solicitado por la Superintendencia de las Instituciones del Sector Bancario (SUDEBAN)?</w:t>
            </w:r>
            <w:r w:rsidR="00105E0B" w:rsidRPr="00142C8D">
              <w:rPr>
                <w:sz w:val="20"/>
              </w:rPr>
              <w:tab/>
            </w:r>
            <w:r w:rsidR="00105E0B"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AB3054">
              <w:trPr>
                <w:trHeight w:val="252"/>
              </w:trPr>
              <w:tc>
                <w:tcPr>
                  <w:tcW w:w="3255" w:type="dxa"/>
                  <w:vAlign w:val="center"/>
                </w:tcPr>
                <w:p w:rsidR="00AB3054" w:rsidRPr="00D564FE" w:rsidRDefault="00583B57" w:rsidP="00AB3054">
                  <w:pPr>
                    <w:pStyle w:val="NoSpacing"/>
                    <w:jc w:val="center"/>
                    <w:rPr>
                      <w:sz w:val="28"/>
                      <w:lang w:val="es-VE"/>
                      <w:rPrChange w:id="3" w:author="Brian Arriaga (BA04901)" w:date="2020-02-05T11:32:00Z">
                        <w:rPr>
                          <w:sz w:val="28"/>
                        </w:rPr>
                      </w:rPrChange>
                    </w:rPr>
                  </w:pPr>
                  <w:sdt>
                    <w:sdtPr>
                      <w:rPr>
                        <w:sz w:val="28"/>
                      </w:rPr>
                      <w:id w:val="-1065021875"/>
                      <w15:appearance w15:val="hidden"/>
                      <w14:checkbox>
                        <w14:checked w14:val="0"/>
                        <w14:checkedState w14:val="00FE" w14:font="Wingdings"/>
                        <w14:uncheckedState w14:val="00A8" w14:font="Wingdings"/>
                      </w14:checkbox>
                    </w:sdtPr>
                    <w:sdtEndPr/>
                    <w:sdtContent>
                      <w:r w:rsidR="004C5BD3">
                        <w:rPr>
                          <w:sz w:val="28"/>
                        </w:rPr>
                        <w:sym w:font="Wingdings" w:char="F0A8"/>
                      </w:r>
                    </w:sdtContent>
                  </w:sdt>
                  <w:r w:rsidR="00AB3054" w:rsidRPr="00D564FE">
                    <w:rPr>
                      <w:sz w:val="28"/>
                      <w:lang w:val="es-VE"/>
                      <w:rPrChange w:id="4" w:author="Brian Arriaga (BA04901)" w:date="2020-02-05T11:32:00Z">
                        <w:rPr>
                          <w:sz w:val="28"/>
                        </w:rPr>
                      </w:rPrChange>
                    </w:rPr>
                    <w:t xml:space="preserve"> 1</w:t>
                  </w:r>
                </w:p>
              </w:tc>
              <w:tc>
                <w:tcPr>
                  <w:tcW w:w="3129" w:type="dxa"/>
                  <w:vAlign w:val="center"/>
                </w:tcPr>
                <w:p w:rsidR="00AB3054" w:rsidRPr="00D564FE" w:rsidRDefault="00583B57" w:rsidP="00AB3054">
                  <w:pPr>
                    <w:pStyle w:val="NoSpacing"/>
                    <w:jc w:val="center"/>
                    <w:rPr>
                      <w:sz w:val="28"/>
                      <w:lang w:val="es-VE"/>
                      <w:rPrChange w:id="5" w:author="Brian Arriaga (BA04901)" w:date="2020-02-05T11:32:00Z">
                        <w:rPr>
                          <w:sz w:val="28"/>
                        </w:rPr>
                      </w:rPrChange>
                    </w:rPr>
                  </w:pPr>
                  <w:sdt>
                    <w:sdtPr>
                      <w:rPr>
                        <w:sz w:val="28"/>
                      </w:rPr>
                      <w:id w:val="565762386"/>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6" w:author="Brian Arriaga (BA04901)" w:date="2020-02-05T11:32:00Z">
                        <w:rPr>
                          <w:sz w:val="28"/>
                        </w:rPr>
                      </w:rPrChange>
                    </w:rPr>
                    <w:t xml:space="preserve"> 2</w:t>
                  </w:r>
                </w:p>
              </w:tc>
              <w:tc>
                <w:tcPr>
                  <w:tcW w:w="2478" w:type="dxa"/>
                  <w:vAlign w:val="center"/>
                </w:tcPr>
                <w:p w:rsidR="00AB3054" w:rsidRPr="00D564FE" w:rsidRDefault="00583B57" w:rsidP="00AB3054">
                  <w:pPr>
                    <w:pStyle w:val="NoSpacing"/>
                    <w:jc w:val="center"/>
                    <w:rPr>
                      <w:sz w:val="28"/>
                      <w:lang w:val="es-VE"/>
                      <w:rPrChange w:id="7" w:author="Brian Arriaga (BA04901)" w:date="2020-02-05T11:32:00Z">
                        <w:rPr>
                          <w:sz w:val="28"/>
                        </w:rPr>
                      </w:rPrChange>
                    </w:rPr>
                  </w:pPr>
                  <w:sdt>
                    <w:sdtPr>
                      <w:rPr>
                        <w:sz w:val="28"/>
                      </w:rPr>
                      <w:id w:val="-1938132643"/>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8" w:author="Brian Arriaga (BA04901)" w:date="2020-02-05T11:32:00Z">
                        <w:rPr>
                          <w:sz w:val="28"/>
                        </w:rPr>
                      </w:rPrChange>
                    </w:rPr>
                    <w:t xml:space="preserve"> 3</w:t>
                  </w:r>
                </w:p>
              </w:tc>
              <w:tc>
                <w:tcPr>
                  <w:tcW w:w="2478" w:type="dxa"/>
                  <w:vAlign w:val="center"/>
                </w:tcPr>
                <w:p w:rsidR="00AB3054" w:rsidRPr="00D564FE" w:rsidRDefault="00583B57" w:rsidP="00AB3054">
                  <w:pPr>
                    <w:pStyle w:val="NoSpacing"/>
                    <w:jc w:val="center"/>
                    <w:rPr>
                      <w:sz w:val="28"/>
                      <w:lang w:val="es-VE"/>
                      <w:rPrChange w:id="9" w:author="Brian Arriaga (BA04901)" w:date="2020-02-05T11:32:00Z">
                        <w:rPr>
                          <w:sz w:val="28"/>
                        </w:rPr>
                      </w:rPrChange>
                    </w:rPr>
                  </w:pPr>
                  <w:sdt>
                    <w:sdtPr>
                      <w:rPr>
                        <w:sz w:val="28"/>
                      </w:rPr>
                      <w:id w:val="1259790932"/>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10" w:author="Brian Arriaga (BA04901)" w:date="2020-02-05T11:32:00Z">
                        <w:rPr>
                          <w:sz w:val="28"/>
                        </w:rPr>
                      </w:rPrChange>
                    </w:rPr>
                    <w:t xml:space="preserve"> 4</w:t>
                  </w:r>
                </w:p>
              </w:tc>
            </w:tr>
            <w:tr w:rsidR="00AB3054" w:rsidRPr="00142C8D" w:rsidTr="00AB3054">
              <w:trPr>
                <w:trHeight w:val="252"/>
              </w:trPr>
              <w:tc>
                <w:tcPr>
                  <w:tcW w:w="3255" w:type="dxa"/>
                  <w:vAlign w:val="center"/>
                </w:tcPr>
                <w:p w:rsidR="00AB3054" w:rsidRPr="00142C8D" w:rsidRDefault="00AB3054" w:rsidP="00AB3054">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AB3054">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Nunca</w:t>
                  </w:r>
                </w:p>
              </w:tc>
            </w:tr>
          </w:tbl>
          <w:p w:rsidR="00AB3054" w:rsidRPr="00142C8D" w:rsidRDefault="002667D2" w:rsidP="00AB3054">
            <w:pPr>
              <w:pStyle w:val="Heading2"/>
              <w:rPr>
                <w:sz w:val="20"/>
              </w:rPr>
            </w:pPr>
            <w:r>
              <w:rPr>
                <w:sz w:val="20"/>
              </w:rPr>
              <w:t xml:space="preserve">2.- </w:t>
            </w:r>
            <w:r w:rsidR="00142C8D" w:rsidRPr="00142C8D">
              <w:rPr>
                <w:sz w:val="20"/>
              </w:rPr>
              <w:t>¿Utiliza usted directorios compartidos para enviar/recibir data relacionada al reporte regulatorio de Cartera de Créditos (AT04), solicitado por la Superintendencia de las Instituciones del Sector Bancario (SUDEBAN)?</w:t>
            </w:r>
            <w:r w:rsidR="00AB3054" w:rsidRPr="00142C8D">
              <w:rPr>
                <w:sz w:val="20"/>
              </w:rPr>
              <w:tab/>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D564FE" w:rsidRDefault="00583B57" w:rsidP="00AB3054">
                  <w:pPr>
                    <w:pStyle w:val="NoSpacing"/>
                    <w:jc w:val="center"/>
                    <w:rPr>
                      <w:sz w:val="28"/>
                      <w:lang w:val="es-VE"/>
                      <w:rPrChange w:id="11" w:author="Brian Arriaga (BA04901)" w:date="2020-02-05T11:32:00Z">
                        <w:rPr>
                          <w:sz w:val="28"/>
                        </w:rPr>
                      </w:rPrChange>
                    </w:rPr>
                  </w:pPr>
                  <w:sdt>
                    <w:sdtPr>
                      <w:rPr>
                        <w:sz w:val="28"/>
                      </w:rPr>
                      <w:id w:val="-1408607329"/>
                      <w15:appearance w15:val="hidden"/>
                      <w14:checkbox>
                        <w14:checked w14:val="0"/>
                        <w14:checkedState w14:val="00FE" w14:font="Wingdings"/>
                        <w14:uncheckedState w14:val="00A8" w14:font="Wingdings"/>
                      </w14:checkbox>
                    </w:sdtPr>
                    <w:sdtEndPr/>
                    <w:sdtContent>
                      <w:r w:rsidR="004C5BD3">
                        <w:rPr>
                          <w:sz w:val="28"/>
                        </w:rPr>
                        <w:sym w:font="Wingdings" w:char="F0A8"/>
                      </w:r>
                    </w:sdtContent>
                  </w:sdt>
                  <w:r w:rsidR="00AB3054" w:rsidRPr="00D564FE">
                    <w:rPr>
                      <w:sz w:val="28"/>
                      <w:lang w:val="es-VE"/>
                      <w:rPrChange w:id="12" w:author="Brian Arriaga (BA04901)" w:date="2020-02-05T11:32:00Z">
                        <w:rPr>
                          <w:sz w:val="28"/>
                        </w:rPr>
                      </w:rPrChange>
                    </w:rPr>
                    <w:t xml:space="preserve"> 1</w:t>
                  </w:r>
                </w:p>
              </w:tc>
              <w:tc>
                <w:tcPr>
                  <w:tcW w:w="3129" w:type="dxa"/>
                  <w:vAlign w:val="center"/>
                </w:tcPr>
                <w:p w:rsidR="00AB3054" w:rsidRPr="00D564FE" w:rsidRDefault="00583B57" w:rsidP="00AB3054">
                  <w:pPr>
                    <w:pStyle w:val="NoSpacing"/>
                    <w:jc w:val="center"/>
                    <w:rPr>
                      <w:sz w:val="28"/>
                      <w:lang w:val="es-VE"/>
                      <w:rPrChange w:id="13" w:author="Brian Arriaga (BA04901)" w:date="2020-02-05T11:32:00Z">
                        <w:rPr>
                          <w:sz w:val="28"/>
                        </w:rPr>
                      </w:rPrChange>
                    </w:rPr>
                  </w:pPr>
                  <w:sdt>
                    <w:sdtPr>
                      <w:rPr>
                        <w:sz w:val="28"/>
                      </w:rPr>
                      <w:id w:val="1284002386"/>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14" w:author="Brian Arriaga (BA04901)" w:date="2020-02-05T11:32:00Z">
                        <w:rPr>
                          <w:sz w:val="28"/>
                        </w:rPr>
                      </w:rPrChange>
                    </w:rPr>
                    <w:t xml:space="preserve"> 2</w:t>
                  </w:r>
                </w:p>
              </w:tc>
              <w:tc>
                <w:tcPr>
                  <w:tcW w:w="2478" w:type="dxa"/>
                  <w:vAlign w:val="center"/>
                </w:tcPr>
                <w:p w:rsidR="00AB3054" w:rsidRPr="00D564FE" w:rsidRDefault="00583B57" w:rsidP="00AB3054">
                  <w:pPr>
                    <w:pStyle w:val="NoSpacing"/>
                    <w:jc w:val="center"/>
                    <w:rPr>
                      <w:sz w:val="28"/>
                      <w:lang w:val="es-VE"/>
                      <w:rPrChange w:id="15" w:author="Brian Arriaga (BA04901)" w:date="2020-02-05T11:32:00Z">
                        <w:rPr>
                          <w:sz w:val="28"/>
                        </w:rPr>
                      </w:rPrChange>
                    </w:rPr>
                  </w:pPr>
                  <w:sdt>
                    <w:sdtPr>
                      <w:rPr>
                        <w:sz w:val="28"/>
                      </w:rPr>
                      <w:id w:val="1947188512"/>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16" w:author="Brian Arriaga (BA04901)" w:date="2020-02-05T11:32:00Z">
                        <w:rPr>
                          <w:sz w:val="28"/>
                        </w:rPr>
                      </w:rPrChange>
                    </w:rPr>
                    <w:t xml:space="preserve"> 3</w:t>
                  </w:r>
                </w:p>
              </w:tc>
              <w:tc>
                <w:tcPr>
                  <w:tcW w:w="2478" w:type="dxa"/>
                  <w:vAlign w:val="center"/>
                </w:tcPr>
                <w:p w:rsidR="00AB3054" w:rsidRPr="00D564FE" w:rsidRDefault="00583B57" w:rsidP="00AB3054">
                  <w:pPr>
                    <w:pStyle w:val="NoSpacing"/>
                    <w:jc w:val="center"/>
                    <w:rPr>
                      <w:sz w:val="28"/>
                      <w:lang w:val="es-VE"/>
                      <w:rPrChange w:id="17" w:author="Brian Arriaga (BA04901)" w:date="2020-02-05T11:32:00Z">
                        <w:rPr>
                          <w:sz w:val="28"/>
                        </w:rPr>
                      </w:rPrChange>
                    </w:rPr>
                  </w:pPr>
                  <w:sdt>
                    <w:sdtPr>
                      <w:rPr>
                        <w:sz w:val="28"/>
                      </w:rPr>
                      <w:id w:val="-783422854"/>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18" w:author="Brian Arriaga (BA04901)" w:date="2020-02-05T11:32:00Z">
                        <w:rPr>
                          <w:sz w:val="28"/>
                        </w:rPr>
                      </w:rPrChange>
                    </w:rPr>
                    <w:t xml:space="preserve"> 4</w:t>
                  </w:r>
                </w:p>
              </w:tc>
            </w:tr>
            <w:tr w:rsidR="00AB3054" w:rsidRPr="00142C8D" w:rsidTr="001C7B08">
              <w:trPr>
                <w:trHeight w:val="252"/>
              </w:trPr>
              <w:tc>
                <w:tcPr>
                  <w:tcW w:w="3255" w:type="dxa"/>
                  <w:vAlign w:val="center"/>
                </w:tcPr>
                <w:p w:rsidR="00AB3054" w:rsidRPr="00142C8D" w:rsidRDefault="00AB3054" w:rsidP="00AB3054">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AB3054">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Nunca</w:t>
                  </w:r>
                </w:p>
              </w:tc>
            </w:tr>
          </w:tbl>
          <w:p w:rsidR="00AB3054" w:rsidRPr="00142C8D" w:rsidRDefault="002667D2" w:rsidP="00AB3054">
            <w:pPr>
              <w:pStyle w:val="Heading2"/>
              <w:rPr>
                <w:sz w:val="20"/>
              </w:rPr>
            </w:pPr>
            <w:r>
              <w:rPr>
                <w:sz w:val="20"/>
              </w:rPr>
              <w:t xml:space="preserve">3.- </w:t>
            </w:r>
            <w:r w:rsidR="00142C8D" w:rsidRPr="00142C8D">
              <w:rPr>
                <w:sz w:val="20"/>
              </w:rPr>
              <w:t>¿Utiliza usted el Data Warehouse para obtener data que será empleada en la construcción del reporte regulatorio de Cartera de Créditos (AT04), solicitado por la Superintendencia de las Instituciones del Sector Bancario (SUDEBAN)?</w:t>
            </w:r>
            <w:r w:rsidR="00AB3054" w:rsidRPr="00142C8D">
              <w:rPr>
                <w:sz w:val="20"/>
              </w:rPr>
              <w:tab/>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D564FE" w:rsidRDefault="00583B57" w:rsidP="00AB3054">
                  <w:pPr>
                    <w:pStyle w:val="NoSpacing"/>
                    <w:jc w:val="center"/>
                    <w:rPr>
                      <w:sz w:val="28"/>
                      <w:lang w:val="es-VE"/>
                      <w:rPrChange w:id="19" w:author="Brian Arriaga (BA04901)" w:date="2020-02-05T11:32:00Z">
                        <w:rPr>
                          <w:sz w:val="28"/>
                        </w:rPr>
                      </w:rPrChange>
                    </w:rPr>
                  </w:pPr>
                  <w:sdt>
                    <w:sdtPr>
                      <w:rPr>
                        <w:sz w:val="28"/>
                      </w:rPr>
                      <w:id w:val="416523398"/>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20" w:author="Brian Arriaga (BA04901)" w:date="2020-02-05T11:32:00Z">
                        <w:rPr>
                          <w:sz w:val="28"/>
                        </w:rPr>
                      </w:rPrChange>
                    </w:rPr>
                    <w:t xml:space="preserve"> 1</w:t>
                  </w:r>
                </w:p>
              </w:tc>
              <w:tc>
                <w:tcPr>
                  <w:tcW w:w="3129" w:type="dxa"/>
                  <w:vAlign w:val="center"/>
                </w:tcPr>
                <w:p w:rsidR="00AB3054" w:rsidRPr="00D564FE" w:rsidRDefault="00583B57" w:rsidP="00AB3054">
                  <w:pPr>
                    <w:pStyle w:val="NoSpacing"/>
                    <w:jc w:val="center"/>
                    <w:rPr>
                      <w:sz w:val="28"/>
                      <w:lang w:val="es-VE"/>
                      <w:rPrChange w:id="21" w:author="Brian Arriaga (BA04901)" w:date="2020-02-05T11:32:00Z">
                        <w:rPr>
                          <w:sz w:val="28"/>
                        </w:rPr>
                      </w:rPrChange>
                    </w:rPr>
                  </w:pPr>
                  <w:sdt>
                    <w:sdtPr>
                      <w:rPr>
                        <w:sz w:val="28"/>
                      </w:rPr>
                      <w:id w:val="398947789"/>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22" w:author="Brian Arriaga (BA04901)" w:date="2020-02-05T11:32:00Z">
                        <w:rPr>
                          <w:sz w:val="28"/>
                        </w:rPr>
                      </w:rPrChange>
                    </w:rPr>
                    <w:t xml:space="preserve"> 2</w:t>
                  </w:r>
                </w:p>
              </w:tc>
              <w:tc>
                <w:tcPr>
                  <w:tcW w:w="2478" w:type="dxa"/>
                  <w:vAlign w:val="center"/>
                </w:tcPr>
                <w:p w:rsidR="00AB3054" w:rsidRPr="00D564FE" w:rsidRDefault="00583B57" w:rsidP="00AB3054">
                  <w:pPr>
                    <w:pStyle w:val="NoSpacing"/>
                    <w:jc w:val="center"/>
                    <w:rPr>
                      <w:sz w:val="28"/>
                      <w:lang w:val="es-VE"/>
                      <w:rPrChange w:id="23" w:author="Brian Arriaga (BA04901)" w:date="2020-02-05T11:32:00Z">
                        <w:rPr>
                          <w:sz w:val="28"/>
                        </w:rPr>
                      </w:rPrChange>
                    </w:rPr>
                  </w:pPr>
                  <w:sdt>
                    <w:sdtPr>
                      <w:rPr>
                        <w:sz w:val="28"/>
                      </w:rPr>
                      <w:id w:val="-1683043290"/>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24" w:author="Brian Arriaga (BA04901)" w:date="2020-02-05T11:32:00Z">
                        <w:rPr>
                          <w:sz w:val="28"/>
                        </w:rPr>
                      </w:rPrChange>
                    </w:rPr>
                    <w:t xml:space="preserve"> 3</w:t>
                  </w:r>
                </w:p>
              </w:tc>
              <w:tc>
                <w:tcPr>
                  <w:tcW w:w="2478" w:type="dxa"/>
                  <w:vAlign w:val="center"/>
                </w:tcPr>
                <w:p w:rsidR="00AB3054" w:rsidRPr="00D564FE" w:rsidRDefault="00583B57" w:rsidP="00AB3054">
                  <w:pPr>
                    <w:pStyle w:val="NoSpacing"/>
                    <w:jc w:val="center"/>
                    <w:rPr>
                      <w:sz w:val="28"/>
                      <w:lang w:val="es-VE"/>
                      <w:rPrChange w:id="25" w:author="Brian Arriaga (BA04901)" w:date="2020-02-05T11:32:00Z">
                        <w:rPr>
                          <w:sz w:val="28"/>
                        </w:rPr>
                      </w:rPrChange>
                    </w:rPr>
                  </w:pPr>
                  <w:sdt>
                    <w:sdtPr>
                      <w:rPr>
                        <w:sz w:val="28"/>
                      </w:rPr>
                      <w:id w:val="664360166"/>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26" w:author="Brian Arriaga (BA04901)" w:date="2020-02-05T11:32:00Z">
                        <w:rPr>
                          <w:sz w:val="28"/>
                        </w:rPr>
                      </w:rPrChange>
                    </w:rPr>
                    <w:t xml:space="preserve"> 4</w:t>
                  </w:r>
                </w:p>
              </w:tc>
            </w:tr>
            <w:tr w:rsidR="00AB3054" w:rsidRPr="00142C8D" w:rsidTr="001C7B08">
              <w:trPr>
                <w:trHeight w:val="252"/>
              </w:trPr>
              <w:tc>
                <w:tcPr>
                  <w:tcW w:w="3255" w:type="dxa"/>
                  <w:vAlign w:val="center"/>
                </w:tcPr>
                <w:p w:rsidR="00AB3054" w:rsidRPr="00142C8D" w:rsidRDefault="00AB3054" w:rsidP="00AB3054">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AB3054">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Nunca</w:t>
                  </w:r>
                </w:p>
              </w:tc>
            </w:tr>
          </w:tbl>
          <w:p w:rsidR="00AB3054" w:rsidRPr="00142C8D" w:rsidRDefault="002667D2" w:rsidP="00AB3054">
            <w:pPr>
              <w:pStyle w:val="Heading2"/>
              <w:rPr>
                <w:sz w:val="20"/>
              </w:rPr>
            </w:pPr>
            <w:r>
              <w:rPr>
                <w:sz w:val="20"/>
              </w:rPr>
              <w:t xml:space="preserve">4.- </w:t>
            </w:r>
            <w:r w:rsidR="00142C8D" w:rsidRPr="00142C8D">
              <w:rPr>
                <w:sz w:val="20"/>
              </w:rPr>
              <w:t>¿Prepara usted la data que será empleada en la construcción del reporte regulatorio de Cartera de Créditos (AT04), solicitado por la Superintendencia de las Instituciones del Sector Bancario (SUDEBAN), de forma manual?</w:t>
            </w:r>
            <w:r w:rsidR="00AB3054" w:rsidRPr="00142C8D">
              <w:rPr>
                <w:sz w:val="20"/>
              </w:rPr>
              <w:tab/>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D564FE" w:rsidRDefault="00583B57" w:rsidP="00AB3054">
                  <w:pPr>
                    <w:pStyle w:val="NoSpacing"/>
                    <w:jc w:val="center"/>
                    <w:rPr>
                      <w:sz w:val="28"/>
                      <w:lang w:val="es-VE"/>
                      <w:rPrChange w:id="27" w:author="Brian Arriaga (BA04901)" w:date="2020-02-05T11:32:00Z">
                        <w:rPr>
                          <w:sz w:val="28"/>
                        </w:rPr>
                      </w:rPrChange>
                    </w:rPr>
                  </w:pPr>
                  <w:sdt>
                    <w:sdtPr>
                      <w:rPr>
                        <w:sz w:val="28"/>
                      </w:rPr>
                      <w:id w:val="-476071358"/>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28" w:author="Brian Arriaga (BA04901)" w:date="2020-02-05T11:32:00Z">
                        <w:rPr>
                          <w:sz w:val="28"/>
                        </w:rPr>
                      </w:rPrChange>
                    </w:rPr>
                    <w:t xml:space="preserve"> 1</w:t>
                  </w:r>
                </w:p>
              </w:tc>
              <w:tc>
                <w:tcPr>
                  <w:tcW w:w="3129" w:type="dxa"/>
                  <w:vAlign w:val="center"/>
                </w:tcPr>
                <w:p w:rsidR="00AB3054" w:rsidRPr="00D564FE" w:rsidRDefault="00583B57" w:rsidP="00AB3054">
                  <w:pPr>
                    <w:pStyle w:val="NoSpacing"/>
                    <w:jc w:val="center"/>
                    <w:rPr>
                      <w:sz w:val="28"/>
                      <w:lang w:val="es-VE"/>
                      <w:rPrChange w:id="29" w:author="Brian Arriaga (BA04901)" w:date="2020-02-05T11:32:00Z">
                        <w:rPr>
                          <w:sz w:val="28"/>
                        </w:rPr>
                      </w:rPrChange>
                    </w:rPr>
                  </w:pPr>
                  <w:sdt>
                    <w:sdtPr>
                      <w:rPr>
                        <w:sz w:val="28"/>
                      </w:rPr>
                      <w:id w:val="-885722890"/>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30" w:author="Brian Arriaga (BA04901)" w:date="2020-02-05T11:32:00Z">
                        <w:rPr>
                          <w:sz w:val="28"/>
                        </w:rPr>
                      </w:rPrChange>
                    </w:rPr>
                    <w:t xml:space="preserve"> 2</w:t>
                  </w:r>
                </w:p>
              </w:tc>
              <w:tc>
                <w:tcPr>
                  <w:tcW w:w="2478" w:type="dxa"/>
                  <w:vAlign w:val="center"/>
                </w:tcPr>
                <w:p w:rsidR="00AB3054" w:rsidRPr="00D564FE" w:rsidRDefault="00583B57" w:rsidP="00AB3054">
                  <w:pPr>
                    <w:pStyle w:val="NoSpacing"/>
                    <w:jc w:val="center"/>
                    <w:rPr>
                      <w:sz w:val="28"/>
                      <w:lang w:val="es-VE"/>
                      <w:rPrChange w:id="31" w:author="Brian Arriaga (BA04901)" w:date="2020-02-05T11:32:00Z">
                        <w:rPr>
                          <w:sz w:val="28"/>
                        </w:rPr>
                      </w:rPrChange>
                    </w:rPr>
                  </w:pPr>
                  <w:sdt>
                    <w:sdtPr>
                      <w:rPr>
                        <w:sz w:val="28"/>
                      </w:rPr>
                      <w:id w:val="-2009898611"/>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32" w:author="Brian Arriaga (BA04901)" w:date="2020-02-05T11:32:00Z">
                        <w:rPr>
                          <w:sz w:val="28"/>
                        </w:rPr>
                      </w:rPrChange>
                    </w:rPr>
                    <w:t xml:space="preserve"> 3</w:t>
                  </w:r>
                </w:p>
              </w:tc>
              <w:tc>
                <w:tcPr>
                  <w:tcW w:w="2478" w:type="dxa"/>
                  <w:vAlign w:val="center"/>
                </w:tcPr>
                <w:p w:rsidR="00AB3054" w:rsidRPr="00D564FE" w:rsidRDefault="00583B57" w:rsidP="00AB3054">
                  <w:pPr>
                    <w:pStyle w:val="NoSpacing"/>
                    <w:jc w:val="center"/>
                    <w:rPr>
                      <w:sz w:val="28"/>
                      <w:lang w:val="es-VE"/>
                      <w:rPrChange w:id="33" w:author="Brian Arriaga (BA04901)" w:date="2020-02-05T11:32:00Z">
                        <w:rPr>
                          <w:sz w:val="28"/>
                        </w:rPr>
                      </w:rPrChange>
                    </w:rPr>
                  </w:pPr>
                  <w:sdt>
                    <w:sdtPr>
                      <w:rPr>
                        <w:sz w:val="28"/>
                      </w:rPr>
                      <w:id w:val="-1196767826"/>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34" w:author="Brian Arriaga (BA04901)" w:date="2020-02-05T11:32:00Z">
                        <w:rPr>
                          <w:sz w:val="28"/>
                        </w:rPr>
                      </w:rPrChange>
                    </w:rPr>
                    <w:t xml:space="preserve"> 4</w:t>
                  </w:r>
                </w:p>
              </w:tc>
            </w:tr>
            <w:tr w:rsidR="00AB3054" w:rsidRPr="00142C8D" w:rsidTr="001C7B08">
              <w:trPr>
                <w:trHeight w:val="252"/>
              </w:trPr>
              <w:tc>
                <w:tcPr>
                  <w:tcW w:w="3255" w:type="dxa"/>
                  <w:vAlign w:val="center"/>
                </w:tcPr>
                <w:p w:rsidR="00AB3054" w:rsidRPr="00142C8D" w:rsidRDefault="00AB3054" w:rsidP="00AB3054">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AB3054">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Nunca</w:t>
                  </w:r>
                </w:p>
              </w:tc>
            </w:tr>
          </w:tbl>
          <w:p w:rsidR="00AB3054" w:rsidRPr="00142C8D" w:rsidRDefault="002667D2" w:rsidP="00AB3054">
            <w:pPr>
              <w:pStyle w:val="Heading2"/>
              <w:rPr>
                <w:sz w:val="20"/>
              </w:rPr>
            </w:pPr>
            <w:r>
              <w:rPr>
                <w:sz w:val="20"/>
              </w:rPr>
              <w:t xml:space="preserve">5.- </w:t>
            </w:r>
            <w:r w:rsidR="00142C8D" w:rsidRPr="00142C8D">
              <w:rPr>
                <w:sz w:val="20"/>
              </w:rPr>
              <w:t>¿Son completados sin inconvenientes los atributos que contempla el reporte regulatorio de Cartera de Créditos (AT04), solicitado por la Superintendencia de las Instituciones del Sector Bancario (SUDEBAN)?</w:t>
            </w:r>
            <w:r w:rsidR="00AB3054" w:rsidRPr="00142C8D">
              <w:rPr>
                <w:sz w:val="20"/>
              </w:rPr>
              <w:tab/>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D564FE" w:rsidRDefault="00583B57" w:rsidP="00AB3054">
                  <w:pPr>
                    <w:pStyle w:val="NoSpacing"/>
                    <w:jc w:val="center"/>
                    <w:rPr>
                      <w:sz w:val="28"/>
                      <w:lang w:val="es-VE"/>
                      <w:rPrChange w:id="35" w:author="Brian Arriaga (BA04901)" w:date="2020-02-05T11:32:00Z">
                        <w:rPr>
                          <w:sz w:val="28"/>
                        </w:rPr>
                      </w:rPrChange>
                    </w:rPr>
                  </w:pPr>
                  <w:sdt>
                    <w:sdtPr>
                      <w:rPr>
                        <w:sz w:val="28"/>
                      </w:rPr>
                      <w:id w:val="393470736"/>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36" w:author="Brian Arriaga (BA04901)" w:date="2020-02-05T11:32:00Z">
                        <w:rPr>
                          <w:sz w:val="28"/>
                        </w:rPr>
                      </w:rPrChange>
                    </w:rPr>
                    <w:t xml:space="preserve"> 1</w:t>
                  </w:r>
                </w:p>
              </w:tc>
              <w:tc>
                <w:tcPr>
                  <w:tcW w:w="3129" w:type="dxa"/>
                  <w:vAlign w:val="center"/>
                </w:tcPr>
                <w:p w:rsidR="00AB3054" w:rsidRPr="00D564FE" w:rsidRDefault="00583B57" w:rsidP="00AB3054">
                  <w:pPr>
                    <w:pStyle w:val="NoSpacing"/>
                    <w:jc w:val="center"/>
                    <w:rPr>
                      <w:sz w:val="28"/>
                      <w:lang w:val="es-VE"/>
                      <w:rPrChange w:id="37" w:author="Brian Arriaga (BA04901)" w:date="2020-02-05T11:32:00Z">
                        <w:rPr>
                          <w:sz w:val="28"/>
                        </w:rPr>
                      </w:rPrChange>
                    </w:rPr>
                  </w:pPr>
                  <w:sdt>
                    <w:sdtPr>
                      <w:rPr>
                        <w:sz w:val="28"/>
                      </w:rPr>
                      <w:id w:val="1425695689"/>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38" w:author="Brian Arriaga (BA04901)" w:date="2020-02-05T11:32:00Z">
                        <w:rPr>
                          <w:sz w:val="28"/>
                        </w:rPr>
                      </w:rPrChange>
                    </w:rPr>
                    <w:t xml:space="preserve"> 2</w:t>
                  </w:r>
                </w:p>
              </w:tc>
              <w:tc>
                <w:tcPr>
                  <w:tcW w:w="2478" w:type="dxa"/>
                  <w:vAlign w:val="center"/>
                </w:tcPr>
                <w:p w:rsidR="00AB3054" w:rsidRPr="00D564FE" w:rsidRDefault="00583B57" w:rsidP="00AB3054">
                  <w:pPr>
                    <w:pStyle w:val="NoSpacing"/>
                    <w:jc w:val="center"/>
                    <w:rPr>
                      <w:sz w:val="28"/>
                      <w:lang w:val="es-VE"/>
                      <w:rPrChange w:id="39" w:author="Brian Arriaga (BA04901)" w:date="2020-02-05T11:32:00Z">
                        <w:rPr>
                          <w:sz w:val="28"/>
                        </w:rPr>
                      </w:rPrChange>
                    </w:rPr>
                  </w:pPr>
                  <w:sdt>
                    <w:sdtPr>
                      <w:rPr>
                        <w:sz w:val="28"/>
                      </w:rPr>
                      <w:id w:val="2020815363"/>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40" w:author="Brian Arriaga (BA04901)" w:date="2020-02-05T11:32:00Z">
                        <w:rPr>
                          <w:sz w:val="28"/>
                        </w:rPr>
                      </w:rPrChange>
                    </w:rPr>
                    <w:t xml:space="preserve"> 3</w:t>
                  </w:r>
                </w:p>
              </w:tc>
              <w:tc>
                <w:tcPr>
                  <w:tcW w:w="2478" w:type="dxa"/>
                  <w:vAlign w:val="center"/>
                </w:tcPr>
                <w:p w:rsidR="00AB3054" w:rsidRPr="00D564FE" w:rsidRDefault="00583B57" w:rsidP="00AB3054">
                  <w:pPr>
                    <w:pStyle w:val="NoSpacing"/>
                    <w:jc w:val="center"/>
                    <w:rPr>
                      <w:sz w:val="28"/>
                      <w:lang w:val="es-VE"/>
                      <w:rPrChange w:id="41" w:author="Brian Arriaga (BA04901)" w:date="2020-02-05T11:32:00Z">
                        <w:rPr>
                          <w:sz w:val="28"/>
                        </w:rPr>
                      </w:rPrChange>
                    </w:rPr>
                  </w:pPr>
                  <w:sdt>
                    <w:sdtPr>
                      <w:rPr>
                        <w:sz w:val="28"/>
                      </w:rPr>
                      <w:id w:val="-59798896"/>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42" w:author="Brian Arriaga (BA04901)" w:date="2020-02-05T11:32:00Z">
                        <w:rPr>
                          <w:sz w:val="28"/>
                        </w:rPr>
                      </w:rPrChange>
                    </w:rPr>
                    <w:t xml:space="preserve"> 4</w:t>
                  </w:r>
                </w:p>
              </w:tc>
            </w:tr>
            <w:tr w:rsidR="00AB3054" w:rsidRPr="00142C8D" w:rsidTr="001C7B08">
              <w:trPr>
                <w:trHeight w:val="252"/>
              </w:trPr>
              <w:tc>
                <w:tcPr>
                  <w:tcW w:w="3255" w:type="dxa"/>
                  <w:vAlign w:val="center"/>
                </w:tcPr>
                <w:p w:rsidR="00AB3054" w:rsidRPr="00142C8D" w:rsidRDefault="00AB3054" w:rsidP="00AB3054">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AB3054">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Nunca</w:t>
                  </w:r>
                </w:p>
              </w:tc>
            </w:tr>
          </w:tbl>
          <w:p w:rsidR="00AB3054" w:rsidRPr="00142C8D" w:rsidRDefault="002667D2" w:rsidP="00AB3054">
            <w:pPr>
              <w:pStyle w:val="Heading2"/>
              <w:rPr>
                <w:sz w:val="20"/>
              </w:rPr>
            </w:pPr>
            <w:r>
              <w:rPr>
                <w:sz w:val="20"/>
              </w:rPr>
              <w:t xml:space="preserve">6.- </w:t>
            </w:r>
            <w:r w:rsidR="00142C8D" w:rsidRPr="00142C8D">
              <w:rPr>
                <w:sz w:val="20"/>
              </w:rPr>
              <w:t>¿Considera usted que el contenido de los insumos y del reporte regulatorio de Cartera de Créditos (AT04), solicitado por la Superintendencia de las Instituciones del Sector Bancario (SUDEBAN), no son sujetos a modificaciones, en base a su propio contenido o con ayuda de la inserción de nuevos datos por error humano?</w:t>
            </w:r>
            <w:r w:rsidR="00AB3054" w:rsidRPr="00142C8D">
              <w:rPr>
                <w:sz w:val="20"/>
              </w:rPr>
              <w:tab/>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D564FE" w:rsidRDefault="00583B57" w:rsidP="00AB3054">
                  <w:pPr>
                    <w:pStyle w:val="NoSpacing"/>
                    <w:jc w:val="center"/>
                    <w:rPr>
                      <w:sz w:val="28"/>
                      <w:lang w:val="es-VE"/>
                      <w:rPrChange w:id="43" w:author="Brian Arriaga (BA04901)" w:date="2020-02-05T11:32:00Z">
                        <w:rPr>
                          <w:sz w:val="28"/>
                        </w:rPr>
                      </w:rPrChange>
                    </w:rPr>
                  </w:pPr>
                  <w:sdt>
                    <w:sdtPr>
                      <w:rPr>
                        <w:sz w:val="28"/>
                      </w:rPr>
                      <w:id w:val="-1287497869"/>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44" w:author="Brian Arriaga (BA04901)" w:date="2020-02-05T11:32:00Z">
                        <w:rPr>
                          <w:sz w:val="28"/>
                        </w:rPr>
                      </w:rPrChange>
                    </w:rPr>
                    <w:t xml:space="preserve"> 1</w:t>
                  </w:r>
                </w:p>
              </w:tc>
              <w:tc>
                <w:tcPr>
                  <w:tcW w:w="3129" w:type="dxa"/>
                  <w:vAlign w:val="center"/>
                </w:tcPr>
                <w:p w:rsidR="00AB3054" w:rsidRPr="00D564FE" w:rsidRDefault="00583B57" w:rsidP="00AB3054">
                  <w:pPr>
                    <w:pStyle w:val="NoSpacing"/>
                    <w:jc w:val="center"/>
                    <w:rPr>
                      <w:sz w:val="28"/>
                      <w:lang w:val="es-VE"/>
                      <w:rPrChange w:id="45" w:author="Brian Arriaga (BA04901)" w:date="2020-02-05T11:32:00Z">
                        <w:rPr>
                          <w:sz w:val="28"/>
                        </w:rPr>
                      </w:rPrChange>
                    </w:rPr>
                  </w:pPr>
                  <w:sdt>
                    <w:sdtPr>
                      <w:rPr>
                        <w:sz w:val="28"/>
                      </w:rPr>
                      <w:id w:val="782540655"/>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46" w:author="Brian Arriaga (BA04901)" w:date="2020-02-05T11:32:00Z">
                        <w:rPr>
                          <w:sz w:val="28"/>
                        </w:rPr>
                      </w:rPrChange>
                    </w:rPr>
                    <w:t xml:space="preserve"> 2</w:t>
                  </w:r>
                </w:p>
              </w:tc>
              <w:tc>
                <w:tcPr>
                  <w:tcW w:w="2478" w:type="dxa"/>
                  <w:vAlign w:val="center"/>
                </w:tcPr>
                <w:p w:rsidR="00AB3054" w:rsidRPr="00D564FE" w:rsidRDefault="00583B57" w:rsidP="00AB3054">
                  <w:pPr>
                    <w:pStyle w:val="NoSpacing"/>
                    <w:jc w:val="center"/>
                    <w:rPr>
                      <w:sz w:val="28"/>
                      <w:lang w:val="es-VE"/>
                      <w:rPrChange w:id="47" w:author="Brian Arriaga (BA04901)" w:date="2020-02-05T11:32:00Z">
                        <w:rPr>
                          <w:sz w:val="28"/>
                        </w:rPr>
                      </w:rPrChange>
                    </w:rPr>
                  </w:pPr>
                  <w:sdt>
                    <w:sdtPr>
                      <w:rPr>
                        <w:sz w:val="28"/>
                      </w:rPr>
                      <w:id w:val="-709494399"/>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48" w:author="Brian Arriaga (BA04901)" w:date="2020-02-05T11:32:00Z">
                        <w:rPr>
                          <w:sz w:val="28"/>
                        </w:rPr>
                      </w:rPrChange>
                    </w:rPr>
                    <w:t xml:space="preserve"> 3</w:t>
                  </w:r>
                </w:p>
              </w:tc>
              <w:tc>
                <w:tcPr>
                  <w:tcW w:w="2478" w:type="dxa"/>
                  <w:vAlign w:val="center"/>
                </w:tcPr>
                <w:p w:rsidR="00AB3054" w:rsidRPr="00D564FE" w:rsidRDefault="00583B57" w:rsidP="00AB3054">
                  <w:pPr>
                    <w:pStyle w:val="NoSpacing"/>
                    <w:jc w:val="center"/>
                    <w:rPr>
                      <w:sz w:val="28"/>
                      <w:lang w:val="es-VE"/>
                      <w:rPrChange w:id="49" w:author="Brian Arriaga (BA04901)" w:date="2020-02-05T11:32:00Z">
                        <w:rPr>
                          <w:sz w:val="28"/>
                        </w:rPr>
                      </w:rPrChange>
                    </w:rPr>
                  </w:pPr>
                  <w:sdt>
                    <w:sdtPr>
                      <w:rPr>
                        <w:sz w:val="28"/>
                      </w:rPr>
                      <w:id w:val="885538708"/>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50" w:author="Brian Arriaga (BA04901)" w:date="2020-02-05T11:32:00Z">
                        <w:rPr>
                          <w:sz w:val="28"/>
                        </w:rPr>
                      </w:rPrChange>
                    </w:rPr>
                    <w:t xml:space="preserve"> 4</w:t>
                  </w:r>
                </w:p>
              </w:tc>
            </w:tr>
            <w:tr w:rsidR="00AB3054" w:rsidRPr="00142C8D" w:rsidTr="001C7B08">
              <w:trPr>
                <w:trHeight w:val="252"/>
              </w:trPr>
              <w:tc>
                <w:tcPr>
                  <w:tcW w:w="3255" w:type="dxa"/>
                  <w:vAlign w:val="center"/>
                </w:tcPr>
                <w:p w:rsidR="00AB3054" w:rsidRPr="00142C8D" w:rsidRDefault="00AB3054" w:rsidP="00AB3054">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AB3054">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Nunca</w:t>
                  </w:r>
                </w:p>
              </w:tc>
            </w:tr>
          </w:tbl>
          <w:p w:rsidR="00AB3054" w:rsidRPr="00142C8D" w:rsidRDefault="002667D2" w:rsidP="00AB3054">
            <w:pPr>
              <w:pStyle w:val="Heading2"/>
              <w:rPr>
                <w:sz w:val="20"/>
              </w:rPr>
            </w:pPr>
            <w:r>
              <w:rPr>
                <w:sz w:val="20"/>
              </w:rPr>
              <w:t xml:space="preserve">7.- </w:t>
            </w:r>
            <w:r w:rsidR="00142C8D" w:rsidRPr="00142C8D">
              <w:rPr>
                <w:sz w:val="20"/>
              </w:rPr>
              <w:t>¿Considera usted que el contenido de los insumos y del reporte regulatorio de Cartera de Créditos (AT04), solicitado por la Superintendencia de las Instituciones del Sector Bancario (SUDEBAN), no se verán sujetos a una destrucción total o parcial de los datos dentro del mismo por error humano?</w:t>
            </w:r>
            <w:r w:rsidR="00AB3054" w:rsidRPr="00142C8D">
              <w:rPr>
                <w:sz w:val="20"/>
              </w:rPr>
              <w:tab/>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4C5BD3" w:rsidRDefault="00583B57" w:rsidP="00AB3054">
                  <w:pPr>
                    <w:pStyle w:val="NoSpacing"/>
                    <w:jc w:val="center"/>
                    <w:rPr>
                      <w:sz w:val="28"/>
                    </w:rPr>
                  </w:pPr>
                  <w:sdt>
                    <w:sdtPr>
                      <w:rPr>
                        <w:sz w:val="28"/>
                      </w:rPr>
                      <w:id w:val="-417636294"/>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4C5BD3">
                    <w:rPr>
                      <w:sz w:val="28"/>
                    </w:rPr>
                    <w:t xml:space="preserve"> 1</w:t>
                  </w:r>
                </w:p>
              </w:tc>
              <w:tc>
                <w:tcPr>
                  <w:tcW w:w="3129" w:type="dxa"/>
                  <w:vAlign w:val="center"/>
                </w:tcPr>
                <w:p w:rsidR="00AB3054" w:rsidRPr="004C5BD3" w:rsidRDefault="00583B57" w:rsidP="00AB3054">
                  <w:pPr>
                    <w:pStyle w:val="NoSpacing"/>
                    <w:jc w:val="center"/>
                    <w:rPr>
                      <w:sz w:val="28"/>
                    </w:rPr>
                  </w:pPr>
                  <w:sdt>
                    <w:sdtPr>
                      <w:rPr>
                        <w:sz w:val="28"/>
                      </w:rPr>
                      <w:id w:val="-332071769"/>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4C5BD3">
                    <w:rPr>
                      <w:sz w:val="28"/>
                    </w:rPr>
                    <w:t xml:space="preserve"> 2</w:t>
                  </w:r>
                </w:p>
              </w:tc>
              <w:tc>
                <w:tcPr>
                  <w:tcW w:w="2478" w:type="dxa"/>
                  <w:vAlign w:val="center"/>
                </w:tcPr>
                <w:p w:rsidR="00AB3054" w:rsidRPr="004C5BD3" w:rsidRDefault="00583B57" w:rsidP="00AB3054">
                  <w:pPr>
                    <w:pStyle w:val="NoSpacing"/>
                    <w:jc w:val="center"/>
                    <w:rPr>
                      <w:sz w:val="28"/>
                    </w:rPr>
                  </w:pPr>
                  <w:sdt>
                    <w:sdtPr>
                      <w:rPr>
                        <w:sz w:val="28"/>
                      </w:rPr>
                      <w:id w:val="-8989822"/>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4C5BD3">
                    <w:rPr>
                      <w:sz w:val="28"/>
                    </w:rPr>
                    <w:t xml:space="preserve"> 3</w:t>
                  </w:r>
                </w:p>
              </w:tc>
              <w:tc>
                <w:tcPr>
                  <w:tcW w:w="2478" w:type="dxa"/>
                  <w:vAlign w:val="center"/>
                </w:tcPr>
                <w:p w:rsidR="00AB3054" w:rsidRPr="004C5BD3" w:rsidRDefault="00583B57" w:rsidP="00AB3054">
                  <w:pPr>
                    <w:pStyle w:val="NoSpacing"/>
                    <w:jc w:val="center"/>
                    <w:rPr>
                      <w:sz w:val="28"/>
                    </w:rPr>
                  </w:pPr>
                  <w:sdt>
                    <w:sdtPr>
                      <w:rPr>
                        <w:sz w:val="28"/>
                      </w:rPr>
                      <w:id w:val="-2061856865"/>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4C5BD3">
                    <w:rPr>
                      <w:sz w:val="28"/>
                    </w:rPr>
                    <w:t xml:space="preserve"> 4</w:t>
                  </w:r>
                </w:p>
              </w:tc>
            </w:tr>
            <w:tr w:rsidR="00AB3054" w:rsidRPr="00142C8D" w:rsidTr="001C7B08">
              <w:trPr>
                <w:trHeight w:val="252"/>
              </w:trPr>
              <w:tc>
                <w:tcPr>
                  <w:tcW w:w="3255" w:type="dxa"/>
                  <w:vAlign w:val="center"/>
                </w:tcPr>
                <w:p w:rsidR="00AB3054" w:rsidRPr="00142C8D" w:rsidRDefault="00AB3054" w:rsidP="00AB3054">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AB3054">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AB3054">
                  <w:pPr>
                    <w:pStyle w:val="NoSpacing"/>
                    <w:jc w:val="center"/>
                    <w:rPr>
                      <w:sz w:val="18"/>
                      <w:lang w:val="es-VE"/>
                    </w:rPr>
                  </w:pPr>
                  <w:r w:rsidRPr="00142C8D">
                    <w:rPr>
                      <w:sz w:val="18"/>
                      <w:lang w:val="es-VE"/>
                    </w:rPr>
                    <w:t>Nunca</w:t>
                  </w:r>
                </w:p>
              </w:tc>
            </w:tr>
          </w:tbl>
          <w:p w:rsidR="008642C7" w:rsidRDefault="008642C7">
            <w:pPr>
              <w:pStyle w:val="Multiplechoice2"/>
            </w:pPr>
          </w:p>
        </w:tc>
        <w:tc>
          <w:tcPr>
            <w:tcW w:w="9" w:type="pct"/>
          </w:tcPr>
          <w:p w:rsidR="008642C7" w:rsidRDefault="008642C7"/>
        </w:tc>
        <w:tc>
          <w:tcPr>
            <w:tcW w:w="2300" w:type="pct"/>
          </w:tcPr>
          <w:p w:rsidR="008642C7" w:rsidRDefault="008642C7"/>
        </w:tc>
      </w:tr>
    </w:tbl>
    <w:p w:rsidR="008642C7" w:rsidDel="00ED62E6" w:rsidRDefault="008642C7">
      <w:pPr>
        <w:pStyle w:val="NoSpacing"/>
        <w:rPr>
          <w:del w:id="51" w:author="Brian Arriaga (BA04901)" w:date="2020-02-05T14:49:00Z"/>
        </w:rPr>
      </w:pPr>
    </w:p>
    <w:p w:rsidR="00AB3054" w:rsidDel="00ED62E6" w:rsidRDefault="00AB3054">
      <w:pPr>
        <w:pStyle w:val="NoSpacing"/>
        <w:rPr>
          <w:del w:id="52" w:author="Brian Arriaga (BA04901)" w:date="2020-02-05T14:49:00Z"/>
        </w:rPr>
      </w:pPr>
    </w:p>
    <w:p w:rsidR="00AB3054" w:rsidDel="00ED62E6" w:rsidRDefault="00AB3054">
      <w:pPr>
        <w:pStyle w:val="NoSpacing"/>
        <w:rPr>
          <w:del w:id="53" w:author="Brian Arriaga (BA04901)" w:date="2020-02-05T14:49:00Z"/>
        </w:rPr>
      </w:pPr>
    </w:p>
    <w:tbl>
      <w:tblPr>
        <w:tblW w:w="5000" w:type="pct"/>
        <w:tblCellMar>
          <w:left w:w="0" w:type="dxa"/>
          <w:right w:w="0" w:type="dxa"/>
        </w:tblCellMar>
        <w:tblLook w:val="04A0" w:firstRow="1" w:lastRow="0" w:firstColumn="1" w:lastColumn="0" w:noHBand="0" w:noVBand="1"/>
        <w:tblDescription w:val="Restaurant survey table housing 2 front side surveys"/>
      </w:tblPr>
      <w:tblGrid>
        <w:gridCol w:w="11364"/>
        <w:gridCol w:w="6"/>
        <w:gridCol w:w="6"/>
      </w:tblGrid>
      <w:tr w:rsidR="00AB3054" w:rsidTr="00142C8D">
        <w:tc>
          <w:tcPr>
            <w:tcW w:w="4995" w:type="pct"/>
          </w:tcPr>
          <w:p w:rsidR="00AB3054" w:rsidRPr="00AB3054" w:rsidRDefault="00142C8D" w:rsidP="00142C8D">
            <w:pPr>
              <w:pStyle w:val="Title"/>
            </w:pPr>
            <w:bookmarkStart w:id="54" w:name="_GoBack"/>
            <w:bookmarkEnd w:id="54"/>
            <w:r>
              <w:rPr>
                <w:noProof/>
                <w:lang w:val="en-US"/>
              </w:rPr>
              <w:lastRenderedPageBreak/>
              <w:drawing>
                <wp:anchor distT="0" distB="0" distL="114300" distR="114300" simplePos="0" relativeHeight="251663360" behindDoc="0" locked="0" layoutInCell="1" allowOverlap="1" wp14:anchorId="5EAC04E6" wp14:editId="0844DD4D">
                  <wp:simplePos x="0" y="0"/>
                  <wp:positionH relativeFrom="margin">
                    <wp:posOffset>6634373</wp:posOffset>
                  </wp:positionH>
                  <wp:positionV relativeFrom="paragraph">
                    <wp:posOffset>-3127</wp:posOffset>
                  </wp:positionV>
                  <wp:extent cx="554609" cy="396899"/>
                  <wp:effectExtent l="0" t="0" r="0" b="0"/>
                  <wp:wrapNone/>
                  <wp:docPr id="4" name="Imagen 1" descr="Resultado de imagen para US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S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609" cy="396899"/>
                          </a:xfrm>
                          <a:prstGeom prst="rect">
                            <a:avLst/>
                          </a:prstGeom>
                          <a:noFill/>
                        </pic:spPr>
                      </pic:pic>
                    </a:graphicData>
                  </a:graphic>
                  <wp14:sizeRelH relativeFrom="margin">
                    <wp14:pctWidth>0</wp14:pctWidth>
                  </wp14:sizeRelH>
                  <wp14:sizeRelV relativeFrom="margin">
                    <wp14:pctHeight>0</wp14:pctHeight>
                  </wp14:sizeRelV>
                </wp:anchor>
              </w:drawing>
            </w:r>
            <w:r w:rsidR="00AB3054" w:rsidRPr="00AB3054">
              <w:rPr>
                <w:noProof/>
                <w:lang w:val="en-US"/>
              </w:rPr>
              <mc:AlternateContent>
                <mc:Choice Requires="wps">
                  <w:drawing>
                    <wp:anchor distT="45720" distB="45720" distL="114300" distR="114300" simplePos="0" relativeHeight="251664384" behindDoc="0" locked="0" layoutInCell="1" allowOverlap="1" wp14:anchorId="536D2FC2" wp14:editId="1ECDF7E6">
                      <wp:simplePos x="0" y="0"/>
                      <wp:positionH relativeFrom="column">
                        <wp:posOffset>-47888</wp:posOffset>
                      </wp:positionH>
                      <wp:positionV relativeFrom="paragraph">
                        <wp:posOffset>718</wp:posOffset>
                      </wp:positionV>
                      <wp:extent cx="2360930" cy="4222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2275"/>
                              </a:xfrm>
                              <a:prstGeom prst="rect">
                                <a:avLst/>
                              </a:prstGeom>
                              <a:noFill/>
                              <a:ln w="9525">
                                <a:noFill/>
                                <a:miter lim="800000"/>
                                <a:headEnd/>
                                <a:tailEnd/>
                              </a:ln>
                            </wps:spPr>
                            <wps:txbx>
                              <w:txbxContent>
                                <w:p w:rsidR="00AB3054" w:rsidRPr="00AB3054" w:rsidRDefault="00AB3054" w:rsidP="00AB3054">
                                  <w:pPr>
                                    <w:spacing w:after="0" w:line="240" w:lineRule="auto"/>
                                    <w:rPr>
                                      <w:rFonts w:asciiTheme="majorHAnsi" w:hAnsiTheme="majorHAnsi" w:cs="Times New Roman"/>
                                      <w:sz w:val="14"/>
                                      <w:szCs w:val="28"/>
                                    </w:rPr>
                                  </w:pPr>
                                  <w:r w:rsidRPr="00AB3054">
                                    <w:rPr>
                                      <w:rFonts w:asciiTheme="majorHAnsi" w:eastAsia="Times New Roman" w:hAnsiTheme="majorHAnsi" w:cs="Times New Roman"/>
                                      <w:b/>
                                      <w:sz w:val="14"/>
                                      <w:szCs w:val="28"/>
                                      <w:lang w:eastAsia="es-VE"/>
                                    </w:rPr>
                                    <w:t>UNIVERSIDAD SANTA MARÍA</w:t>
                                  </w:r>
                                </w:p>
                                <w:p w:rsidR="00AB3054" w:rsidRPr="00AB3054" w:rsidRDefault="00AB3054" w:rsidP="00AB3054">
                                  <w:pPr>
                                    <w:spacing w:after="0" w:line="240" w:lineRule="auto"/>
                                    <w:rPr>
                                      <w:rFonts w:asciiTheme="majorHAnsi" w:eastAsia="Times New Roman" w:hAnsiTheme="majorHAnsi" w:cs="Times New Roman"/>
                                      <w:b/>
                                      <w:sz w:val="14"/>
                                      <w:szCs w:val="28"/>
                                      <w:lang w:eastAsia="es-VE"/>
                                    </w:rPr>
                                  </w:pPr>
                                  <w:r w:rsidRPr="00AB3054">
                                    <w:rPr>
                                      <w:rFonts w:asciiTheme="majorHAnsi" w:eastAsia="Times New Roman" w:hAnsiTheme="majorHAnsi" w:cs="Times New Roman"/>
                                      <w:b/>
                                      <w:sz w:val="14"/>
                                      <w:szCs w:val="28"/>
                                      <w:lang w:eastAsia="es-VE"/>
                                    </w:rPr>
                                    <w:t>FACULTAD DE INGENIERIA Y ARQUITECTURA</w:t>
                                  </w:r>
                                </w:p>
                                <w:p w:rsidR="00AB3054" w:rsidRPr="00AB3054" w:rsidRDefault="00AB3054" w:rsidP="00AB3054">
                                  <w:pPr>
                                    <w:spacing w:after="0" w:line="240" w:lineRule="auto"/>
                                    <w:rPr>
                                      <w:rFonts w:asciiTheme="majorHAnsi" w:eastAsia="Times New Roman" w:hAnsiTheme="majorHAnsi" w:cs="Times New Roman"/>
                                      <w:b/>
                                      <w:sz w:val="14"/>
                                      <w:szCs w:val="28"/>
                                      <w:lang w:eastAsia="es-VE"/>
                                    </w:rPr>
                                  </w:pPr>
                                  <w:r w:rsidRPr="00AB3054">
                                    <w:rPr>
                                      <w:rFonts w:asciiTheme="majorHAnsi" w:eastAsia="Times New Roman" w:hAnsiTheme="majorHAnsi" w:cs="Times New Roman"/>
                                      <w:b/>
                                      <w:sz w:val="14"/>
                                      <w:szCs w:val="28"/>
                                      <w:lang w:eastAsia="es-VE"/>
                                    </w:rPr>
                                    <w:t>ESCUELA DE SISTEMAS</w:t>
                                  </w:r>
                                </w:p>
                                <w:p w:rsidR="00AB3054" w:rsidRPr="00AB3054" w:rsidRDefault="00AB3054" w:rsidP="00AB3054">
                                  <w:pPr>
                                    <w:rPr>
                                      <w:rFonts w:asciiTheme="majorHAnsi" w:hAnsiTheme="majorHAnsi"/>
                                      <w:sz w:val="1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6D2FC2" id="_x0000_s1027" type="#_x0000_t202" style="position:absolute;left:0;text-align:left;margin-left:-3.75pt;margin-top:.05pt;width:185.9pt;height:33.2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" filled="f" stroked="f">
                      <v:textbox>
                        <w:txbxContent>
                          <w:p w:rsidR="00AB3054" w:rsidRPr="00AB3054" w:rsidRDefault="00AB3054" w:rsidP="00AB3054">
                            <w:pPr>
                              <w:spacing w:after="0" w:line="240" w:lineRule="auto"/>
                              <w:rPr>
                                <w:rFonts w:asciiTheme="majorHAnsi" w:hAnsiTheme="majorHAnsi" w:cs="Times New Roman"/>
                                <w:sz w:val="14"/>
                                <w:szCs w:val="28"/>
                              </w:rPr>
                            </w:pPr>
                            <w:r w:rsidRPr="00AB3054">
                              <w:rPr>
                                <w:rFonts w:asciiTheme="majorHAnsi" w:eastAsia="Times New Roman" w:hAnsiTheme="majorHAnsi" w:cs="Times New Roman"/>
                                <w:b/>
                                <w:sz w:val="14"/>
                                <w:szCs w:val="28"/>
                                <w:lang w:eastAsia="es-VE"/>
                              </w:rPr>
                              <w:t>UNIVERSIDAD SANTA MARÍA</w:t>
                            </w:r>
                          </w:p>
                          <w:p w:rsidR="00AB3054" w:rsidRPr="00AB3054" w:rsidRDefault="00AB3054" w:rsidP="00AB3054">
                            <w:pPr>
                              <w:spacing w:after="0" w:line="240" w:lineRule="auto"/>
                              <w:rPr>
                                <w:rFonts w:asciiTheme="majorHAnsi" w:eastAsia="Times New Roman" w:hAnsiTheme="majorHAnsi" w:cs="Times New Roman"/>
                                <w:b/>
                                <w:sz w:val="14"/>
                                <w:szCs w:val="28"/>
                                <w:lang w:eastAsia="es-VE"/>
                              </w:rPr>
                            </w:pPr>
                            <w:r w:rsidRPr="00AB3054">
                              <w:rPr>
                                <w:rFonts w:asciiTheme="majorHAnsi" w:eastAsia="Times New Roman" w:hAnsiTheme="majorHAnsi" w:cs="Times New Roman"/>
                                <w:b/>
                                <w:sz w:val="14"/>
                                <w:szCs w:val="28"/>
                                <w:lang w:eastAsia="es-VE"/>
                              </w:rPr>
                              <w:t>FACULTAD DE INGENIERIA Y ARQUITECTURA</w:t>
                            </w:r>
                          </w:p>
                          <w:p w:rsidR="00AB3054" w:rsidRPr="00AB3054" w:rsidRDefault="00AB3054" w:rsidP="00AB3054">
                            <w:pPr>
                              <w:spacing w:after="0" w:line="240" w:lineRule="auto"/>
                              <w:rPr>
                                <w:rFonts w:asciiTheme="majorHAnsi" w:eastAsia="Times New Roman" w:hAnsiTheme="majorHAnsi" w:cs="Times New Roman"/>
                                <w:b/>
                                <w:sz w:val="14"/>
                                <w:szCs w:val="28"/>
                                <w:lang w:eastAsia="es-VE"/>
                              </w:rPr>
                            </w:pPr>
                            <w:r w:rsidRPr="00AB3054">
                              <w:rPr>
                                <w:rFonts w:asciiTheme="majorHAnsi" w:eastAsia="Times New Roman" w:hAnsiTheme="majorHAnsi" w:cs="Times New Roman"/>
                                <w:b/>
                                <w:sz w:val="14"/>
                                <w:szCs w:val="28"/>
                                <w:lang w:eastAsia="es-VE"/>
                              </w:rPr>
                              <w:t>ESCUELA DE SISTEMAS</w:t>
                            </w:r>
                          </w:p>
                          <w:p w:rsidR="00AB3054" w:rsidRPr="00AB3054" w:rsidRDefault="00AB3054" w:rsidP="00AB3054">
                            <w:pPr>
                              <w:rPr>
                                <w:rFonts w:asciiTheme="majorHAnsi" w:hAnsiTheme="majorHAnsi"/>
                                <w:sz w:val="10"/>
                              </w:rPr>
                            </w:pPr>
                          </w:p>
                        </w:txbxContent>
                      </v:textbox>
                    </v:shape>
                  </w:pict>
                </mc:Fallback>
              </mc:AlternateContent>
            </w:r>
            <w:sdt>
              <w:sdtPr>
                <w:alias w:val="Company Name"/>
                <w:tag w:val=""/>
                <w:id w:val="2143457365"/>
                <w:placeholder>
                  <w:docPart w:val="8B75828487AA445A9951F624E2D80A7C"/>
                </w:placeholder>
                <w:dataBinding w:prefixMappings="xmlns:ns0='http://schemas.openxmlformats.org/officeDocument/2006/extended-properties' " w:xpath="/ns0:Properties[1]/ns0:Company[1]" w:storeItemID="{6668398D-A668-4E3E-A5EB-62B293D839F1}"/>
                <w:text/>
              </w:sdtPr>
              <w:sdtEndPr/>
              <w:sdtContent>
                <w:r w:rsidR="00AB3054" w:rsidRPr="00AB3054">
                  <w:t>Encuesta</w:t>
                </w:r>
              </w:sdtContent>
            </w:sdt>
          </w:p>
          <w:p w:rsidR="00AB3054" w:rsidRPr="00142C8D" w:rsidRDefault="002667D2" w:rsidP="001C7B08">
            <w:pPr>
              <w:pStyle w:val="Heading2"/>
              <w:rPr>
                <w:sz w:val="20"/>
              </w:rPr>
            </w:pPr>
            <w:r>
              <w:rPr>
                <w:sz w:val="20"/>
              </w:rPr>
              <w:t xml:space="preserve">8.- </w:t>
            </w:r>
            <w:r w:rsidR="00142C8D" w:rsidRPr="00142C8D">
              <w:rPr>
                <w:sz w:val="20"/>
              </w:rPr>
              <w:t>¿Considera usted que los datos de los insumos y del reporte regulatorio de Cartera de Créditos (AT04), solicitado por la Superintendencia de las Instituciones del Sector Bancario (SUDEBAN), están correctamente encriptados a la hora de evitar el acceso no autorizado a los datos?</w:t>
            </w:r>
            <w:r w:rsidR="00AB3054" w:rsidRPr="00142C8D">
              <w:rPr>
                <w:sz w:val="20"/>
              </w:rPr>
              <w:tab/>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D564FE" w:rsidRDefault="00583B57" w:rsidP="001C7B08">
                  <w:pPr>
                    <w:pStyle w:val="NoSpacing"/>
                    <w:jc w:val="center"/>
                    <w:rPr>
                      <w:sz w:val="28"/>
                      <w:lang w:val="es-VE"/>
                      <w:rPrChange w:id="55" w:author="Brian Arriaga (BA04901)" w:date="2020-02-05T11:32:00Z">
                        <w:rPr>
                          <w:sz w:val="28"/>
                        </w:rPr>
                      </w:rPrChange>
                    </w:rPr>
                  </w:pPr>
                  <w:sdt>
                    <w:sdtPr>
                      <w:rPr>
                        <w:sz w:val="28"/>
                      </w:rPr>
                      <w:id w:val="1813677810"/>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56" w:author="Brian Arriaga (BA04901)" w:date="2020-02-05T11:32:00Z">
                        <w:rPr>
                          <w:sz w:val="28"/>
                        </w:rPr>
                      </w:rPrChange>
                    </w:rPr>
                    <w:t xml:space="preserve"> 1</w:t>
                  </w:r>
                </w:p>
              </w:tc>
              <w:tc>
                <w:tcPr>
                  <w:tcW w:w="3129" w:type="dxa"/>
                  <w:vAlign w:val="center"/>
                </w:tcPr>
                <w:p w:rsidR="00AB3054" w:rsidRPr="00D564FE" w:rsidRDefault="00583B57" w:rsidP="001C7B08">
                  <w:pPr>
                    <w:pStyle w:val="NoSpacing"/>
                    <w:jc w:val="center"/>
                    <w:rPr>
                      <w:sz w:val="28"/>
                      <w:lang w:val="es-VE"/>
                      <w:rPrChange w:id="57" w:author="Brian Arriaga (BA04901)" w:date="2020-02-05T11:32:00Z">
                        <w:rPr>
                          <w:sz w:val="28"/>
                        </w:rPr>
                      </w:rPrChange>
                    </w:rPr>
                  </w:pPr>
                  <w:sdt>
                    <w:sdtPr>
                      <w:rPr>
                        <w:sz w:val="28"/>
                      </w:rPr>
                      <w:id w:val="1019270133"/>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58" w:author="Brian Arriaga (BA04901)" w:date="2020-02-05T11:32:00Z">
                        <w:rPr>
                          <w:sz w:val="28"/>
                        </w:rPr>
                      </w:rPrChange>
                    </w:rPr>
                    <w:t xml:space="preserve"> 2</w:t>
                  </w:r>
                </w:p>
              </w:tc>
              <w:tc>
                <w:tcPr>
                  <w:tcW w:w="2478" w:type="dxa"/>
                  <w:vAlign w:val="center"/>
                </w:tcPr>
                <w:p w:rsidR="00AB3054" w:rsidRPr="00D564FE" w:rsidRDefault="00583B57" w:rsidP="001C7B08">
                  <w:pPr>
                    <w:pStyle w:val="NoSpacing"/>
                    <w:jc w:val="center"/>
                    <w:rPr>
                      <w:sz w:val="28"/>
                      <w:lang w:val="es-VE"/>
                      <w:rPrChange w:id="59" w:author="Brian Arriaga (BA04901)" w:date="2020-02-05T11:32:00Z">
                        <w:rPr>
                          <w:sz w:val="28"/>
                        </w:rPr>
                      </w:rPrChange>
                    </w:rPr>
                  </w:pPr>
                  <w:sdt>
                    <w:sdtPr>
                      <w:rPr>
                        <w:sz w:val="28"/>
                      </w:rPr>
                      <w:id w:val="-781878807"/>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60" w:author="Brian Arriaga (BA04901)" w:date="2020-02-05T11:32:00Z">
                        <w:rPr>
                          <w:sz w:val="28"/>
                        </w:rPr>
                      </w:rPrChange>
                    </w:rPr>
                    <w:t xml:space="preserve"> 3</w:t>
                  </w:r>
                </w:p>
              </w:tc>
              <w:tc>
                <w:tcPr>
                  <w:tcW w:w="2478" w:type="dxa"/>
                  <w:vAlign w:val="center"/>
                </w:tcPr>
                <w:p w:rsidR="00AB3054" w:rsidRPr="00D564FE" w:rsidRDefault="00583B57" w:rsidP="001C7B08">
                  <w:pPr>
                    <w:pStyle w:val="NoSpacing"/>
                    <w:jc w:val="center"/>
                    <w:rPr>
                      <w:sz w:val="28"/>
                      <w:lang w:val="es-VE"/>
                      <w:rPrChange w:id="61" w:author="Brian Arriaga (BA04901)" w:date="2020-02-05T11:32:00Z">
                        <w:rPr>
                          <w:sz w:val="28"/>
                        </w:rPr>
                      </w:rPrChange>
                    </w:rPr>
                  </w:pPr>
                  <w:sdt>
                    <w:sdtPr>
                      <w:rPr>
                        <w:sz w:val="28"/>
                      </w:rPr>
                      <w:id w:val="1017659940"/>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62" w:author="Brian Arriaga (BA04901)" w:date="2020-02-05T11:32:00Z">
                        <w:rPr>
                          <w:sz w:val="28"/>
                        </w:rPr>
                      </w:rPrChange>
                    </w:rPr>
                    <w:t xml:space="preserve"> 4</w:t>
                  </w:r>
                </w:p>
              </w:tc>
            </w:tr>
            <w:tr w:rsidR="00AB3054" w:rsidRPr="00142C8D" w:rsidTr="001C7B08">
              <w:trPr>
                <w:trHeight w:val="252"/>
              </w:trPr>
              <w:tc>
                <w:tcPr>
                  <w:tcW w:w="3255" w:type="dxa"/>
                  <w:vAlign w:val="center"/>
                </w:tcPr>
                <w:p w:rsidR="00AB3054" w:rsidRPr="00142C8D" w:rsidRDefault="00AB3054" w:rsidP="001C7B08">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1C7B08">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Nunca</w:t>
                  </w:r>
                </w:p>
              </w:tc>
            </w:tr>
          </w:tbl>
          <w:p w:rsidR="00AB3054" w:rsidRPr="00142C8D" w:rsidRDefault="002667D2" w:rsidP="001C7B08">
            <w:pPr>
              <w:pStyle w:val="Heading2"/>
              <w:rPr>
                <w:sz w:val="20"/>
              </w:rPr>
            </w:pPr>
            <w:r>
              <w:rPr>
                <w:sz w:val="20"/>
              </w:rPr>
              <w:t xml:space="preserve">9.- </w:t>
            </w:r>
            <w:r w:rsidR="00142C8D" w:rsidRPr="00142C8D">
              <w:rPr>
                <w:sz w:val="20"/>
              </w:rPr>
              <w:t>¿Considera usted que se mantiene en todo momento un control de acceso para usuarios autorizados a los datos que se trabajan, los cuales serán empleados en la construcción del reporte regulatorio de Cartera de Créditos (AT04), solicitado por la Superintendencia de las Instituciones del Sector Bancario (SUDEBAN)?</w:t>
            </w:r>
            <w:r w:rsidR="00AB3054" w:rsidRPr="00142C8D">
              <w:rPr>
                <w:sz w:val="20"/>
              </w:rPr>
              <w:tab/>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D564FE" w:rsidRDefault="00583B57" w:rsidP="001C7B08">
                  <w:pPr>
                    <w:pStyle w:val="NoSpacing"/>
                    <w:jc w:val="center"/>
                    <w:rPr>
                      <w:sz w:val="28"/>
                      <w:lang w:val="es-VE"/>
                      <w:rPrChange w:id="63" w:author="Brian Arriaga (BA04901)" w:date="2020-02-05T11:32:00Z">
                        <w:rPr>
                          <w:sz w:val="28"/>
                        </w:rPr>
                      </w:rPrChange>
                    </w:rPr>
                  </w:pPr>
                  <w:sdt>
                    <w:sdtPr>
                      <w:rPr>
                        <w:sz w:val="28"/>
                      </w:rPr>
                      <w:id w:val="-999881233"/>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64" w:author="Brian Arriaga (BA04901)" w:date="2020-02-05T11:32:00Z">
                        <w:rPr>
                          <w:sz w:val="28"/>
                        </w:rPr>
                      </w:rPrChange>
                    </w:rPr>
                    <w:t xml:space="preserve"> 1</w:t>
                  </w:r>
                </w:p>
              </w:tc>
              <w:tc>
                <w:tcPr>
                  <w:tcW w:w="3129" w:type="dxa"/>
                  <w:vAlign w:val="center"/>
                </w:tcPr>
                <w:p w:rsidR="00AB3054" w:rsidRPr="00D564FE" w:rsidRDefault="00583B57" w:rsidP="001C7B08">
                  <w:pPr>
                    <w:pStyle w:val="NoSpacing"/>
                    <w:jc w:val="center"/>
                    <w:rPr>
                      <w:sz w:val="28"/>
                      <w:lang w:val="es-VE"/>
                      <w:rPrChange w:id="65" w:author="Brian Arriaga (BA04901)" w:date="2020-02-05T11:32:00Z">
                        <w:rPr>
                          <w:sz w:val="28"/>
                        </w:rPr>
                      </w:rPrChange>
                    </w:rPr>
                  </w:pPr>
                  <w:sdt>
                    <w:sdtPr>
                      <w:rPr>
                        <w:sz w:val="28"/>
                      </w:rPr>
                      <w:id w:val="-241172363"/>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66" w:author="Brian Arriaga (BA04901)" w:date="2020-02-05T11:32:00Z">
                        <w:rPr>
                          <w:sz w:val="28"/>
                        </w:rPr>
                      </w:rPrChange>
                    </w:rPr>
                    <w:t xml:space="preserve"> 2</w:t>
                  </w:r>
                </w:p>
              </w:tc>
              <w:tc>
                <w:tcPr>
                  <w:tcW w:w="2478" w:type="dxa"/>
                  <w:vAlign w:val="center"/>
                </w:tcPr>
                <w:p w:rsidR="00AB3054" w:rsidRPr="00D564FE" w:rsidRDefault="00583B57" w:rsidP="001C7B08">
                  <w:pPr>
                    <w:pStyle w:val="NoSpacing"/>
                    <w:jc w:val="center"/>
                    <w:rPr>
                      <w:sz w:val="28"/>
                      <w:lang w:val="es-VE"/>
                      <w:rPrChange w:id="67" w:author="Brian Arriaga (BA04901)" w:date="2020-02-05T11:32:00Z">
                        <w:rPr>
                          <w:sz w:val="28"/>
                        </w:rPr>
                      </w:rPrChange>
                    </w:rPr>
                  </w:pPr>
                  <w:sdt>
                    <w:sdtPr>
                      <w:rPr>
                        <w:sz w:val="28"/>
                      </w:rPr>
                      <w:id w:val="-854033031"/>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68" w:author="Brian Arriaga (BA04901)" w:date="2020-02-05T11:32:00Z">
                        <w:rPr>
                          <w:sz w:val="28"/>
                        </w:rPr>
                      </w:rPrChange>
                    </w:rPr>
                    <w:t xml:space="preserve"> 3</w:t>
                  </w:r>
                </w:p>
              </w:tc>
              <w:tc>
                <w:tcPr>
                  <w:tcW w:w="2478" w:type="dxa"/>
                  <w:vAlign w:val="center"/>
                </w:tcPr>
                <w:p w:rsidR="00AB3054" w:rsidRPr="00D564FE" w:rsidRDefault="00583B57" w:rsidP="001C7B08">
                  <w:pPr>
                    <w:pStyle w:val="NoSpacing"/>
                    <w:jc w:val="center"/>
                    <w:rPr>
                      <w:sz w:val="28"/>
                      <w:lang w:val="es-VE"/>
                      <w:rPrChange w:id="69" w:author="Brian Arriaga (BA04901)" w:date="2020-02-05T11:32:00Z">
                        <w:rPr>
                          <w:sz w:val="28"/>
                        </w:rPr>
                      </w:rPrChange>
                    </w:rPr>
                  </w:pPr>
                  <w:sdt>
                    <w:sdtPr>
                      <w:rPr>
                        <w:sz w:val="28"/>
                      </w:rPr>
                      <w:id w:val="-351187588"/>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70" w:author="Brian Arriaga (BA04901)" w:date="2020-02-05T11:32:00Z">
                        <w:rPr>
                          <w:sz w:val="28"/>
                        </w:rPr>
                      </w:rPrChange>
                    </w:rPr>
                    <w:t xml:space="preserve"> 4</w:t>
                  </w:r>
                </w:p>
              </w:tc>
            </w:tr>
            <w:tr w:rsidR="00AB3054" w:rsidRPr="00142C8D" w:rsidTr="001C7B08">
              <w:trPr>
                <w:trHeight w:val="252"/>
              </w:trPr>
              <w:tc>
                <w:tcPr>
                  <w:tcW w:w="3255" w:type="dxa"/>
                  <w:vAlign w:val="center"/>
                </w:tcPr>
                <w:p w:rsidR="00AB3054" w:rsidRPr="00142C8D" w:rsidRDefault="00AB3054" w:rsidP="001C7B08">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1C7B08">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Nunca</w:t>
                  </w:r>
                </w:p>
              </w:tc>
            </w:tr>
          </w:tbl>
          <w:p w:rsidR="00AB3054" w:rsidRPr="00142C8D" w:rsidRDefault="002667D2" w:rsidP="001C7B08">
            <w:pPr>
              <w:pStyle w:val="Heading2"/>
              <w:rPr>
                <w:sz w:val="20"/>
              </w:rPr>
            </w:pPr>
            <w:r>
              <w:rPr>
                <w:sz w:val="20"/>
              </w:rPr>
              <w:t xml:space="preserve">10.- </w:t>
            </w:r>
            <w:r w:rsidR="00142C8D" w:rsidRPr="00142C8D">
              <w:rPr>
                <w:sz w:val="20"/>
              </w:rPr>
              <w:t>¿Considera usted que la entrega del reporte regulatorio de Cartera de Créditos (AT04), solicitado por la Superintendencia de las Instituciones del Sector Bancario (SUDEBAN), se realiza en los lapsos acordados con la SUDEBAN?</w:t>
            </w:r>
            <w:r w:rsidR="00AB3054" w:rsidRPr="00142C8D">
              <w:rPr>
                <w:sz w:val="20"/>
              </w:rPr>
              <w:tab/>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D564FE" w:rsidRDefault="00583B57" w:rsidP="001C7B08">
                  <w:pPr>
                    <w:pStyle w:val="NoSpacing"/>
                    <w:jc w:val="center"/>
                    <w:rPr>
                      <w:sz w:val="28"/>
                      <w:lang w:val="es-VE"/>
                      <w:rPrChange w:id="71" w:author="Brian Arriaga (BA04901)" w:date="2020-02-05T11:32:00Z">
                        <w:rPr>
                          <w:sz w:val="28"/>
                        </w:rPr>
                      </w:rPrChange>
                    </w:rPr>
                  </w:pPr>
                  <w:sdt>
                    <w:sdtPr>
                      <w:rPr>
                        <w:sz w:val="28"/>
                      </w:rPr>
                      <w:id w:val="-757592684"/>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72" w:author="Brian Arriaga (BA04901)" w:date="2020-02-05T11:32:00Z">
                        <w:rPr>
                          <w:sz w:val="28"/>
                        </w:rPr>
                      </w:rPrChange>
                    </w:rPr>
                    <w:t xml:space="preserve"> 1</w:t>
                  </w:r>
                </w:p>
              </w:tc>
              <w:tc>
                <w:tcPr>
                  <w:tcW w:w="3129" w:type="dxa"/>
                  <w:vAlign w:val="center"/>
                </w:tcPr>
                <w:p w:rsidR="00AB3054" w:rsidRPr="00D564FE" w:rsidRDefault="00583B57" w:rsidP="001C7B08">
                  <w:pPr>
                    <w:pStyle w:val="NoSpacing"/>
                    <w:jc w:val="center"/>
                    <w:rPr>
                      <w:sz w:val="28"/>
                      <w:lang w:val="es-VE"/>
                      <w:rPrChange w:id="73" w:author="Brian Arriaga (BA04901)" w:date="2020-02-05T11:32:00Z">
                        <w:rPr>
                          <w:sz w:val="28"/>
                        </w:rPr>
                      </w:rPrChange>
                    </w:rPr>
                  </w:pPr>
                  <w:sdt>
                    <w:sdtPr>
                      <w:rPr>
                        <w:sz w:val="28"/>
                      </w:rPr>
                      <w:id w:val="1074085924"/>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74" w:author="Brian Arriaga (BA04901)" w:date="2020-02-05T11:32:00Z">
                        <w:rPr>
                          <w:sz w:val="28"/>
                        </w:rPr>
                      </w:rPrChange>
                    </w:rPr>
                    <w:t xml:space="preserve"> 2</w:t>
                  </w:r>
                </w:p>
              </w:tc>
              <w:tc>
                <w:tcPr>
                  <w:tcW w:w="2478" w:type="dxa"/>
                  <w:vAlign w:val="center"/>
                </w:tcPr>
                <w:p w:rsidR="00AB3054" w:rsidRPr="00D564FE" w:rsidRDefault="00583B57" w:rsidP="001C7B08">
                  <w:pPr>
                    <w:pStyle w:val="NoSpacing"/>
                    <w:jc w:val="center"/>
                    <w:rPr>
                      <w:sz w:val="28"/>
                      <w:lang w:val="es-VE"/>
                      <w:rPrChange w:id="75" w:author="Brian Arriaga (BA04901)" w:date="2020-02-05T11:32:00Z">
                        <w:rPr>
                          <w:sz w:val="28"/>
                        </w:rPr>
                      </w:rPrChange>
                    </w:rPr>
                  </w:pPr>
                  <w:sdt>
                    <w:sdtPr>
                      <w:rPr>
                        <w:sz w:val="28"/>
                      </w:rPr>
                      <w:id w:val="47657534"/>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76" w:author="Brian Arriaga (BA04901)" w:date="2020-02-05T11:32:00Z">
                        <w:rPr>
                          <w:sz w:val="28"/>
                        </w:rPr>
                      </w:rPrChange>
                    </w:rPr>
                    <w:t xml:space="preserve"> 3</w:t>
                  </w:r>
                </w:p>
              </w:tc>
              <w:tc>
                <w:tcPr>
                  <w:tcW w:w="2478" w:type="dxa"/>
                  <w:vAlign w:val="center"/>
                </w:tcPr>
                <w:p w:rsidR="00AB3054" w:rsidRPr="00D564FE" w:rsidRDefault="00583B57" w:rsidP="001C7B08">
                  <w:pPr>
                    <w:pStyle w:val="NoSpacing"/>
                    <w:jc w:val="center"/>
                    <w:rPr>
                      <w:sz w:val="28"/>
                      <w:lang w:val="es-VE"/>
                      <w:rPrChange w:id="77" w:author="Brian Arriaga (BA04901)" w:date="2020-02-05T11:32:00Z">
                        <w:rPr>
                          <w:sz w:val="28"/>
                        </w:rPr>
                      </w:rPrChange>
                    </w:rPr>
                  </w:pPr>
                  <w:sdt>
                    <w:sdtPr>
                      <w:rPr>
                        <w:sz w:val="28"/>
                      </w:rPr>
                      <w:id w:val="-953711653"/>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78" w:author="Brian Arriaga (BA04901)" w:date="2020-02-05T11:32:00Z">
                        <w:rPr>
                          <w:sz w:val="28"/>
                        </w:rPr>
                      </w:rPrChange>
                    </w:rPr>
                    <w:t xml:space="preserve"> 4</w:t>
                  </w:r>
                </w:p>
              </w:tc>
            </w:tr>
            <w:tr w:rsidR="00AB3054" w:rsidRPr="00142C8D" w:rsidTr="001C7B08">
              <w:trPr>
                <w:trHeight w:val="252"/>
              </w:trPr>
              <w:tc>
                <w:tcPr>
                  <w:tcW w:w="3255" w:type="dxa"/>
                  <w:vAlign w:val="center"/>
                </w:tcPr>
                <w:p w:rsidR="00AB3054" w:rsidRPr="00142C8D" w:rsidRDefault="00AB3054" w:rsidP="001C7B08">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1C7B08">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Nunca</w:t>
                  </w:r>
                </w:p>
              </w:tc>
            </w:tr>
          </w:tbl>
          <w:p w:rsidR="00AB3054" w:rsidRPr="00142C8D" w:rsidRDefault="002667D2" w:rsidP="001C7B08">
            <w:pPr>
              <w:pStyle w:val="Heading2"/>
              <w:rPr>
                <w:sz w:val="20"/>
              </w:rPr>
            </w:pPr>
            <w:r>
              <w:rPr>
                <w:sz w:val="20"/>
              </w:rPr>
              <w:t xml:space="preserve">11.- </w:t>
            </w:r>
            <w:r w:rsidR="00142C8D" w:rsidRPr="00142C8D">
              <w:rPr>
                <w:sz w:val="20"/>
              </w:rPr>
              <w:t>¿Considera usted que son identificados posibles errores en el proceso de recopilación de datos y construcción del reporte regulatorio de Cartera de Créditos (AT04), solicitado por la Superintendencia de las Instituciones del Sector Bancario (SUDEBAN)?</w:t>
            </w:r>
            <w:r w:rsidR="00AB3054" w:rsidRPr="00142C8D">
              <w:rPr>
                <w:sz w:val="20"/>
              </w:rPr>
              <w:tab/>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D564FE" w:rsidRDefault="00583B57" w:rsidP="001C7B08">
                  <w:pPr>
                    <w:pStyle w:val="NoSpacing"/>
                    <w:jc w:val="center"/>
                    <w:rPr>
                      <w:sz w:val="28"/>
                      <w:lang w:val="es-VE"/>
                      <w:rPrChange w:id="79" w:author="Brian Arriaga (BA04901)" w:date="2020-02-05T11:32:00Z">
                        <w:rPr>
                          <w:sz w:val="28"/>
                        </w:rPr>
                      </w:rPrChange>
                    </w:rPr>
                  </w:pPr>
                  <w:sdt>
                    <w:sdtPr>
                      <w:rPr>
                        <w:sz w:val="28"/>
                      </w:rPr>
                      <w:id w:val="-1018002687"/>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80" w:author="Brian Arriaga (BA04901)" w:date="2020-02-05T11:32:00Z">
                        <w:rPr>
                          <w:sz w:val="28"/>
                        </w:rPr>
                      </w:rPrChange>
                    </w:rPr>
                    <w:t xml:space="preserve"> 1</w:t>
                  </w:r>
                </w:p>
              </w:tc>
              <w:tc>
                <w:tcPr>
                  <w:tcW w:w="3129" w:type="dxa"/>
                  <w:vAlign w:val="center"/>
                </w:tcPr>
                <w:p w:rsidR="00AB3054" w:rsidRPr="00D564FE" w:rsidRDefault="00583B57" w:rsidP="001C7B08">
                  <w:pPr>
                    <w:pStyle w:val="NoSpacing"/>
                    <w:jc w:val="center"/>
                    <w:rPr>
                      <w:sz w:val="28"/>
                      <w:lang w:val="es-VE"/>
                      <w:rPrChange w:id="81" w:author="Brian Arriaga (BA04901)" w:date="2020-02-05T11:32:00Z">
                        <w:rPr>
                          <w:sz w:val="28"/>
                        </w:rPr>
                      </w:rPrChange>
                    </w:rPr>
                  </w:pPr>
                  <w:sdt>
                    <w:sdtPr>
                      <w:rPr>
                        <w:sz w:val="28"/>
                      </w:rPr>
                      <w:id w:val="449358834"/>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82" w:author="Brian Arriaga (BA04901)" w:date="2020-02-05T11:32:00Z">
                        <w:rPr>
                          <w:sz w:val="28"/>
                        </w:rPr>
                      </w:rPrChange>
                    </w:rPr>
                    <w:t xml:space="preserve"> 2</w:t>
                  </w:r>
                </w:p>
              </w:tc>
              <w:tc>
                <w:tcPr>
                  <w:tcW w:w="2478" w:type="dxa"/>
                  <w:vAlign w:val="center"/>
                </w:tcPr>
                <w:p w:rsidR="00AB3054" w:rsidRPr="00D564FE" w:rsidRDefault="00583B57" w:rsidP="001C7B08">
                  <w:pPr>
                    <w:pStyle w:val="NoSpacing"/>
                    <w:jc w:val="center"/>
                    <w:rPr>
                      <w:sz w:val="28"/>
                      <w:lang w:val="es-VE"/>
                      <w:rPrChange w:id="83" w:author="Brian Arriaga (BA04901)" w:date="2020-02-05T11:32:00Z">
                        <w:rPr>
                          <w:sz w:val="28"/>
                        </w:rPr>
                      </w:rPrChange>
                    </w:rPr>
                  </w:pPr>
                  <w:sdt>
                    <w:sdtPr>
                      <w:rPr>
                        <w:sz w:val="28"/>
                      </w:rPr>
                      <w:id w:val="-872226995"/>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84" w:author="Brian Arriaga (BA04901)" w:date="2020-02-05T11:32:00Z">
                        <w:rPr>
                          <w:sz w:val="28"/>
                        </w:rPr>
                      </w:rPrChange>
                    </w:rPr>
                    <w:t xml:space="preserve"> 3</w:t>
                  </w:r>
                </w:p>
              </w:tc>
              <w:tc>
                <w:tcPr>
                  <w:tcW w:w="2478" w:type="dxa"/>
                  <w:vAlign w:val="center"/>
                </w:tcPr>
                <w:p w:rsidR="00AB3054" w:rsidRPr="00D564FE" w:rsidRDefault="00583B57" w:rsidP="001C7B08">
                  <w:pPr>
                    <w:pStyle w:val="NoSpacing"/>
                    <w:jc w:val="center"/>
                    <w:rPr>
                      <w:sz w:val="28"/>
                      <w:lang w:val="es-VE"/>
                      <w:rPrChange w:id="85" w:author="Brian Arriaga (BA04901)" w:date="2020-02-05T11:32:00Z">
                        <w:rPr>
                          <w:sz w:val="28"/>
                        </w:rPr>
                      </w:rPrChange>
                    </w:rPr>
                  </w:pPr>
                  <w:sdt>
                    <w:sdtPr>
                      <w:rPr>
                        <w:sz w:val="28"/>
                      </w:rPr>
                      <w:id w:val="-100569156"/>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Change w:id="86" w:author="Brian Arriaga (BA04901)" w:date="2020-02-05T11:32:00Z">
                        <w:rPr>
                          <w:sz w:val="28"/>
                        </w:rPr>
                      </w:rPrChange>
                    </w:rPr>
                    <w:t xml:space="preserve"> 4</w:t>
                  </w:r>
                </w:p>
              </w:tc>
            </w:tr>
            <w:tr w:rsidR="00AB3054" w:rsidRPr="00142C8D" w:rsidTr="001C7B08">
              <w:trPr>
                <w:trHeight w:val="252"/>
              </w:trPr>
              <w:tc>
                <w:tcPr>
                  <w:tcW w:w="3255" w:type="dxa"/>
                  <w:vAlign w:val="center"/>
                </w:tcPr>
                <w:p w:rsidR="00AB3054" w:rsidRPr="00142C8D" w:rsidRDefault="00AB3054" w:rsidP="001C7B08">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1C7B08">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Nunca</w:t>
                  </w:r>
                </w:p>
              </w:tc>
            </w:tr>
          </w:tbl>
          <w:p w:rsidR="00AB3054" w:rsidRPr="00142C8D" w:rsidRDefault="002667D2" w:rsidP="001C7B08">
            <w:pPr>
              <w:pStyle w:val="Heading2"/>
              <w:rPr>
                <w:sz w:val="20"/>
              </w:rPr>
            </w:pPr>
            <w:r>
              <w:rPr>
                <w:sz w:val="20"/>
              </w:rPr>
              <w:t xml:space="preserve">12.- </w:t>
            </w:r>
            <w:r w:rsidR="00142C8D" w:rsidRPr="00142C8D">
              <w:rPr>
                <w:sz w:val="20"/>
              </w:rPr>
              <w:t>¿Considera usted que luego de identificados posibles errores en el proceso de recopilación de datos y construcción del reporte regulatorio de Cartera de Créditos (AT04), solicitado por la Superintendencia de las Instituciones del Sector Bancario (SUDEBAN), son debidamente eliminados o modificados dichos procesos donde se detecta el error?</w:t>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D564FE" w:rsidRDefault="00583B57" w:rsidP="001C7B08">
                  <w:pPr>
                    <w:pStyle w:val="NoSpacing"/>
                    <w:jc w:val="center"/>
                    <w:rPr>
                      <w:sz w:val="28"/>
                      <w:lang w:val="es-VE"/>
                    </w:rPr>
                  </w:pPr>
                  <w:sdt>
                    <w:sdtPr>
                      <w:rPr>
                        <w:sz w:val="28"/>
                      </w:rPr>
                      <w:id w:val="-548224128"/>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
                    <w:t xml:space="preserve"> 1</w:t>
                  </w:r>
                </w:p>
              </w:tc>
              <w:tc>
                <w:tcPr>
                  <w:tcW w:w="3129" w:type="dxa"/>
                  <w:vAlign w:val="center"/>
                </w:tcPr>
                <w:p w:rsidR="00AB3054" w:rsidRPr="00D564FE" w:rsidRDefault="00583B57" w:rsidP="001C7B08">
                  <w:pPr>
                    <w:pStyle w:val="NoSpacing"/>
                    <w:jc w:val="center"/>
                    <w:rPr>
                      <w:sz w:val="28"/>
                      <w:lang w:val="es-VE"/>
                    </w:rPr>
                  </w:pPr>
                  <w:sdt>
                    <w:sdtPr>
                      <w:rPr>
                        <w:sz w:val="28"/>
                      </w:rPr>
                      <w:id w:val="1603065439"/>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
                    <w:t xml:space="preserve"> 2</w:t>
                  </w:r>
                </w:p>
              </w:tc>
              <w:tc>
                <w:tcPr>
                  <w:tcW w:w="2478" w:type="dxa"/>
                  <w:vAlign w:val="center"/>
                </w:tcPr>
                <w:p w:rsidR="00AB3054" w:rsidRPr="00D564FE" w:rsidRDefault="00583B57" w:rsidP="001C7B08">
                  <w:pPr>
                    <w:pStyle w:val="NoSpacing"/>
                    <w:jc w:val="center"/>
                    <w:rPr>
                      <w:sz w:val="28"/>
                      <w:lang w:val="es-VE"/>
                    </w:rPr>
                  </w:pPr>
                  <w:sdt>
                    <w:sdtPr>
                      <w:rPr>
                        <w:sz w:val="28"/>
                      </w:rPr>
                      <w:id w:val="1503318630"/>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
                    <w:t xml:space="preserve"> 3</w:t>
                  </w:r>
                </w:p>
              </w:tc>
              <w:tc>
                <w:tcPr>
                  <w:tcW w:w="2478" w:type="dxa"/>
                  <w:vAlign w:val="center"/>
                </w:tcPr>
                <w:p w:rsidR="00AB3054" w:rsidRPr="00D564FE" w:rsidRDefault="00583B57" w:rsidP="001C7B08">
                  <w:pPr>
                    <w:pStyle w:val="NoSpacing"/>
                    <w:jc w:val="center"/>
                    <w:rPr>
                      <w:sz w:val="28"/>
                      <w:lang w:val="es-VE"/>
                    </w:rPr>
                  </w:pPr>
                  <w:sdt>
                    <w:sdtPr>
                      <w:rPr>
                        <w:sz w:val="28"/>
                      </w:rPr>
                      <w:id w:val="75554113"/>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
                    <w:t xml:space="preserve"> 4</w:t>
                  </w:r>
                </w:p>
              </w:tc>
            </w:tr>
            <w:tr w:rsidR="00AB3054" w:rsidRPr="00142C8D" w:rsidTr="001C7B08">
              <w:trPr>
                <w:trHeight w:val="252"/>
              </w:trPr>
              <w:tc>
                <w:tcPr>
                  <w:tcW w:w="3255" w:type="dxa"/>
                  <w:vAlign w:val="center"/>
                </w:tcPr>
                <w:p w:rsidR="00AB3054" w:rsidRPr="00142C8D" w:rsidRDefault="00AB3054" w:rsidP="001C7B08">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1C7B08">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Nunca</w:t>
                  </w:r>
                </w:p>
              </w:tc>
            </w:tr>
          </w:tbl>
          <w:p w:rsidR="00AB3054" w:rsidRPr="00142C8D" w:rsidRDefault="002667D2" w:rsidP="001C7B08">
            <w:pPr>
              <w:pStyle w:val="Heading2"/>
              <w:rPr>
                <w:sz w:val="20"/>
              </w:rPr>
            </w:pPr>
            <w:r>
              <w:rPr>
                <w:sz w:val="20"/>
              </w:rPr>
              <w:t xml:space="preserve">13.- </w:t>
            </w:r>
            <w:r w:rsidR="00142C8D" w:rsidRPr="00142C8D">
              <w:rPr>
                <w:sz w:val="20"/>
              </w:rPr>
              <w:t>¿La institución se sirve de alguna aplicación web para recolectar data y construir el reporte regulatorio de Cartera de Créditos (AT04), solicitado por la Superintendencia de las Instituciones del Sector Bancario (SUDEBAN)?</w:t>
            </w:r>
            <w:r w:rsidR="00AB3054" w:rsidRPr="00142C8D">
              <w:rPr>
                <w:sz w:val="20"/>
              </w:rPr>
              <w:tab/>
            </w:r>
            <w:r w:rsidR="00AB3054"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AB3054" w:rsidRPr="00142C8D" w:rsidTr="001C7B08">
              <w:trPr>
                <w:trHeight w:val="252"/>
              </w:trPr>
              <w:tc>
                <w:tcPr>
                  <w:tcW w:w="3255" w:type="dxa"/>
                  <w:vAlign w:val="center"/>
                </w:tcPr>
                <w:p w:rsidR="00AB3054" w:rsidRPr="00D564FE" w:rsidRDefault="00583B57" w:rsidP="001C7B08">
                  <w:pPr>
                    <w:pStyle w:val="NoSpacing"/>
                    <w:jc w:val="center"/>
                    <w:rPr>
                      <w:sz w:val="28"/>
                      <w:lang w:val="es-VE"/>
                    </w:rPr>
                  </w:pPr>
                  <w:sdt>
                    <w:sdtPr>
                      <w:rPr>
                        <w:sz w:val="28"/>
                      </w:rPr>
                      <w:id w:val="1948887057"/>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
                    <w:t xml:space="preserve"> 1</w:t>
                  </w:r>
                </w:p>
              </w:tc>
              <w:tc>
                <w:tcPr>
                  <w:tcW w:w="3129" w:type="dxa"/>
                  <w:vAlign w:val="center"/>
                </w:tcPr>
                <w:p w:rsidR="00AB3054" w:rsidRPr="00D564FE" w:rsidRDefault="00583B57" w:rsidP="001C7B08">
                  <w:pPr>
                    <w:pStyle w:val="NoSpacing"/>
                    <w:jc w:val="center"/>
                    <w:rPr>
                      <w:sz w:val="28"/>
                      <w:lang w:val="es-VE"/>
                    </w:rPr>
                  </w:pPr>
                  <w:sdt>
                    <w:sdtPr>
                      <w:rPr>
                        <w:sz w:val="28"/>
                      </w:rPr>
                      <w:id w:val="-238088554"/>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
                    <w:t xml:space="preserve"> 2</w:t>
                  </w:r>
                </w:p>
              </w:tc>
              <w:tc>
                <w:tcPr>
                  <w:tcW w:w="2478" w:type="dxa"/>
                  <w:vAlign w:val="center"/>
                </w:tcPr>
                <w:p w:rsidR="00AB3054" w:rsidRPr="00D564FE" w:rsidRDefault="00583B57" w:rsidP="001C7B08">
                  <w:pPr>
                    <w:pStyle w:val="NoSpacing"/>
                    <w:jc w:val="center"/>
                    <w:rPr>
                      <w:sz w:val="28"/>
                      <w:lang w:val="es-VE"/>
                    </w:rPr>
                  </w:pPr>
                  <w:sdt>
                    <w:sdtPr>
                      <w:rPr>
                        <w:sz w:val="28"/>
                      </w:rPr>
                      <w:id w:val="-486323476"/>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
                    <w:t xml:space="preserve"> 3</w:t>
                  </w:r>
                </w:p>
              </w:tc>
              <w:tc>
                <w:tcPr>
                  <w:tcW w:w="2478" w:type="dxa"/>
                  <w:vAlign w:val="center"/>
                </w:tcPr>
                <w:p w:rsidR="00AB3054" w:rsidRPr="00D564FE" w:rsidRDefault="00583B57" w:rsidP="001C7B08">
                  <w:pPr>
                    <w:pStyle w:val="NoSpacing"/>
                    <w:jc w:val="center"/>
                    <w:rPr>
                      <w:sz w:val="28"/>
                      <w:lang w:val="es-VE"/>
                    </w:rPr>
                  </w:pPr>
                  <w:sdt>
                    <w:sdtPr>
                      <w:rPr>
                        <w:sz w:val="28"/>
                      </w:rPr>
                      <w:id w:val="-740554406"/>
                      <w15:appearance w15:val="hidden"/>
                      <w14:checkbox>
                        <w14:checked w14:val="0"/>
                        <w14:checkedState w14:val="00FE" w14:font="Wingdings"/>
                        <w14:uncheckedState w14:val="00A8" w14:font="Wingdings"/>
                      </w14:checkbox>
                    </w:sdtPr>
                    <w:sdtEndPr/>
                    <w:sdtContent>
                      <w:r w:rsidR="00AB3054" w:rsidRPr="004C5BD3">
                        <w:rPr>
                          <w:sz w:val="28"/>
                        </w:rPr>
                        <w:sym w:font="Wingdings" w:char="F0A8"/>
                      </w:r>
                    </w:sdtContent>
                  </w:sdt>
                  <w:r w:rsidR="00AB3054" w:rsidRPr="00D564FE">
                    <w:rPr>
                      <w:sz w:val="28"/>
                      <w:lang w:val="es-VE"/>
                    </w:rPr>
                    <w:t xml:space="preserve"> 4</w:t>
                  </w:r>
                </w:p>
              </w:tc>
            </w:tr>
            <w:tr w:rsidR="00AB3054" w:rsidRPr="00142C8D" w:rsidTr="00142C8D">
              <w:trPr>
                <w:trHeight w:val="74"/>
              </w:trPr>
              <w:tc>
                <w:tcPr>
                  <w:tcW w:w="3255" w:type="dxa"/>
                  <w:vAlign w:val="center"/>
                </w:tcPr>
                <w:p w:rsidR="00AB3054" w:rsidRPr="00142C8D" w:rsidRDefault="00AB3054" w:rsidP="001C7B08">
                  <w:pPr>
                    <w:pStyle w:val="NoSpacing"/>
                    <w:jc w:val="center"/>
                    <w:rPr>
                      <w:sz w:val="18"/>
                      <w:lang w:val="es-VE"/>
                    </w:rPr>
                  </w:pPr>
                  <w:r w:rsidRPr="00142C8D">
                    <w:rPr>
                      <w:sz w:val="18"/>
                      <w:lang w:val="es-VE"/>
                    </w:rPr>
                    <w:t>Siempre</w:t>
                  </w:r>
                </w:p>
              </w:tc>
              <w:tc>
                <w:tcPr>
                  <w:tcW w:w="3129" w:type="dxa"/>
                  <w:vAlign w:val="center"/>
                </w:tcPr>
                <w:p w:rsidR="00AB3054" w:rsidRPr="00142C8D" w:rsidRDefault="00AB3054" w:rsidP="001C7B08">
                  <w:pPr>
                    <w:pStyle w:val="NoSpacing"/>
                    <w:jc w:val="center"/>
                    <w:rPr>
                      <w:sz w:val="18"/>
                      <w:lang w:val="es-VE"/>
                    </w:rPr>
                  </w:pPr>
                  <w:r w:rsidRPr="00142C8D">
                    <w:rPr>
                      <w:sz w:val="18"/>
                      <w:lang w:val="es-VE"/>
                    </w:rPr>
                    <w:t>Casi Siempre</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Muy Poco</w:t>
                  </w:r>
                </w:p>
              </w:tc>
              <w:tc>
                <w:tcPr>
                  <w:tcW w:w="2478" w:type="dxa"/>
                  <w:vAlign w:val="center"/>
                </w:tcPr>
                <w:p w:rsidR="00AB3054" w:rsidRPr="00142C8D" w:rsidRDefault="00AB3054" w:rsidP="001C7B08">
                  <w:pPr>
                    <w:pStyle w:val="NoSpacing"/>
                    <w:jc w:val="center"/>
                    <w:rPr>
                      <w:sz w:val="18"/>
                      <w:lang w:val="es-VE"/>
                    </w:rPr>
                  </w:pPr>
                  <w:r w:rsidRPr="00142C8D">
                    <w:rPr>
                      <w:sz w:val="18"/>
                      <w:lang w:val="es-VE"/>
                    </w:rPr>
                    <w:t>Nunca</w:t>
                  </w:r>
                </w:p>
              </w:tc>
            </w:tr>
          </w:tbl>
          <w:p w:rsidR="00142C8D" w:rsidRPr="00142C8D" w:rsidRDefault="002667D2" w:rsidP="00142C8D">
            <w:pPr>
              <w:pStyle w:val="Heading2"/>
              <w:rPr>
                <w:sz w:val="20"/>
              </w:rPr>
            </w:pPr>
            <w:r>
              <w:rPr>
                <w:sz w:val="20"/>
              </w:rPr>
              <w:t xml:space="preserve">14.- </w:t>
            </w:r>
            <w:r w:rsidR="00142C8D" w:rsidRPr="00142C8D">
              <w:rPr>
                <w:sz w:val="20"/>
              </w:rPr>
              <w:t>¿La institución se sirve de alguna aplicación de escritorio para recolectar data y construir el reporte regulatorio de Cartera de Créditos (AT04), solicitado por la Superintendencia de las Instituciones del Sector Bancario (SUDEBAN)?</w:t>
            </w:r>
            <w:r w:rsidR="00142C8D" w:rsidRPr="00142C8D">
              <w:rPr>
                <w:sz w:val="20"/>
              </w:rPr>
              <w:tab/>
            </w:r>
            <w:r w:rsidR="00142C8D" w:rsidRPr="00142C8D">
              <w:rPr>
                <w:sz w:val="20"/>
              </w:rPr>
              <w:tab/>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appointing and Exceptional labels"/>
            </w:tblPr>
            <w:tblGrid>
              <w:gridCol w:w="3258"/>
              <w:gridCol w:w="3132"/>
              <w:gridCol w:w="2480"/>
              <w:gridCol w:w="2480"/>
            </w:tblGrid>
            <w:tr w:rsidR="00142C8D" w:rsidRPr="00142C8D" w:rsidTr="001C7B08">
              <w:trPr>
                <w:trHeight w:val="252"/>
              </w:trPr>
              <w:tc>
                <w:tcPr>
                  <w:tcW w:w="3255" w:type="dxa"/>
                  <w:vAlign w:val="center"/>
                </w:tcPr>
                <w:p w:rsidR="00142C8D" w:rsidRPr="004C5BD3" w:rsidRDefault="00583B57" w:rsidP="00142C8D">
                  <w:pPr>
                    <w:pStyle w:val="NoSpacing"/>
                    <w:jc w:val="center"/>
                    <w:rPr>
                      <w:sz w:val="28"/>
                    </w:rPr>
                  </w:pPr>
                  <w:sdt>
                    <w:sdtPr>
                      <w:rPr>
                        <w:sz w:val="28"/>
                      </w:rPr>
                      <w:id w:val="1743993862"/>
                      <w15:appearance w15:val="hidden"/>
                      <w14:checkbox>
                        <w14:checked w14:val="0"/>
                        <w14:checkedState w14:val="00FE" w14:font="Wingdings"/>
                        <w14:uncheckedState w14:val="00A8" w14:font="Wingdings"/>
                      </w14:checkbox>
                    </w:sdtPr>
                    <w:sdtEndPr/>
                    <w:sdtContent>
                      <w:r w:rsidR="00142C8D" w:rsidRPr="004C5BD3">
                        <w:rPr>
                          <w:sz w:val="28"/>
                        </w:rPr>
                        <w:sym w:font="Wingdings" w:char="F0A8"/>
                      </w:r>
                    </w:sdtContent>
                  </w:sdt>
                  <w:r w:rsidR="00142C8D" w:rsidRPr="004C5BD3">
                    <w:rPr>
                      <w:sz w:val="28"/>
                    </w:rPr>
                    <w:t xml:space="preserve"> 1</w:t>
                  </w:r>
                </w:p>
              </w:tc>
              <w:tc>
                <w:tcPr>
                  <w:tcW w:w="3129" w:type="dxa"/>
                  <w:vAlign w:val="center"/>
                </w:tcPr>
                <w:p w:rsidR="00142C8D" w:rsidRPr="004C5BD3" w:rsidRDefault="00583B57" w:rsidP="00142C8D">
                  <w:pPr>
                    <w:pStyle w:val="NoSpacing"/>
                    <w:jc w:val="center"/>
                    <w:rPr>
                      <w:sz w:val="28"/>
                    </w:rPr>
                  </w:pPr>
                  <w:sdt>
                    <w:sdtPr>
                      <w:rPr>
                        <w:sz w:val="28"/>
                      </w:rPr>
                      <w:id w:val="-195465649"/>
                      <w15:appearance w15:val="hidden"/>
                      <w14:checkbox>
                        <w14:checked w14:val="0"/>
                        <w14:checkedState w14:val="00FE" w14:font="Wingdings"/>
                        <w14:uncheckedState w14:val="00A8" w14:font="Wingdings"/>
                      </w14:checkbox>
                    </w:sdtPr>
                    <w:sdtEndPr/>
                    <w:sdtContent>
                      <w:r w:rsidR="00142C8D" w:rsidRPr="004C5BD3">
                        <w:rPr>
                          <w:sz w:val="28"/>
                        </w:rPr>
                        <w:sym w:font="Wingdings" w:char="F0A8"/>
                      </w:r>
                    </w:sdtContent>
                  </w:sdt>
                  <w:r w:rsidR="00142C8D" w:rsidRPr="004C5BD3">
                    <w:rPr>
                      <w:sz w:val="28"/>
                    </w:rPr>
                    <w:t xml:space="preserve"> 2</w:t>
                  </w:r>
                </w:p>
              </w:tc>
              <w:tc>
                <w:tcPr>
                  <w:tcW w:w="2478" w:type="dxa"/>
                  <w:vAlign w:val="center"/>
                </w:tcPr>
                <w:p w:rsidR="00142C8D" w:rsidRPr="004C5BD3" w:rsidRDefault="00583B57" w:rsidP="00142C8D">
                  <w:pPr>
                    <w:pStyle w:val="NoSpacing"/>
                    <w:jc w:val="center"/>
                    <w:rPr>
                      <w:sz w:val="28"/>
                    </w:rPr>
                  </w:pPr>
                  <w:sdt>
                    <w:sdtPr>
                      <w:rPr>
                        <w:sz w:val="28"/>
                      </w:rPr>
                      <w:id w:val="589123458"/>
                      <w15:appearance w15:val="hidden"/>
                      <w14:checkbox>
                        <w14:checked w14:val="0"/>
                        <w14:checkedState w14:val="00FE" w14:font="Wingdings"/>
                        <w14:uncheckedState w14:val="00A8" w14:font="Wingdings"/>
                      </w14:checkbox>
                    </w:sdtPr>
                    <w:sdtEndPr/>
                    <w:sdtContent>
                      <w:r w:rsidR="00142C8D" w:rsidRPr="004C5BD3">
                        <w:rPr>
                          <w:sz w:val="28"/>
                        </w:rPr>
                        <w:sym w:font="Wingdings" w:char="F0A8"/>
                      </w:r>
                    </w:sdtContent>
                  </w:sdt>
                  <w:r w:rsidR="00142C8D" w:rsidRPr="004C5BD3">
                    <w:rPr>
                      <w:sz w:val="28"/>
                    </w:rPr>
                    <w:t xml:space="preserve"> 3</w:t>
                  </w:r>
                </w:p>
              </w:tc>
              <w:tc>
                <w:tcPr>
                  <w:tcW w:w="2478" w:type="dxa"/>
                  <w:vAlign w:val="center"/>
                </w:tcPr>
                <w:p w:rsidR="00142C8D" w:rsidRPr="004C5BD3" w:rsidRDefault="00583B57" w:rsidP="00142C8D">
                  <w:pPr>
                    <w:pStyle w:val="NoSpacing"/>
                    <w:jc w:val="center"/>
                    <w:rPr>
                      <w:sz w:val="28"/>
                    </w:rPr>
                  </w:pPr>
                  <w:sdt>
                    <w:sdtPr>
                      <w:rPr>
                        <w:sz w:val="28"/>
                      </w:rPr>
                      <w:id w:val="1907414094"/>
                      <w15:appearance w15:val="hidden"/>
                      <w14:checkbox>
                        <w14:checked w14:val="0"/>
                        <w14:checkedState w14:val="00FE" w14:font="Wingdings"/>
                        <w14:uncheckedState w14:val="00A8" w14:font="Wingdings"/>
                      </w14:checkbox>
                    </w:sdtPr>
                    <w:sdtEndPr/>
                    <w:sdtContent>
                      <w:r w:rsidR="00142C8D" w:rsidRPr="004C5BD3">
                        <w:rPr>
                          <w:sz w:val="28"/>
                        </w:rPr>
                        <w:sym w:font="Wingdings" w:char="F0A8"/>
                      </w:r>
                    </w:sdtContent>
                  </w:sdt>
                  <w:r w:rsidR="00142C8D" w:rsidRPr="004C5BD3">
                    <w:rPr>
                      <w:sz w:val="28"/>
                    </w:rPr>
                    <w:t xml:space="preserve"> 4</w:t>
                  </w:r>
                </w:p>
              </w:tc>
            </w:tr>
            <w:tr w:rsidR="00142C8D" w:rsidRPr="00142C8D" w:rsidTr="001C7B08">
              <w:trPr>
                <w:trHeight w:val="74"/>
              </w:trPr>
              <w:tc>
                <w:tcPr>
                  <w:tcW w:w="3255" w:type="dxa"/>
                  <w:vAlign w:val="center"/>
                </w:tcPr>
                <w:p w:rsidR="00142C8D" w:rsidRPr="00142C8D" w:rsidRDefault="00142C8D" w:rsidP="00142C8D">
                  <w:pPr>
                    <w:pStyle w:val="NoSpacing"/>
                    <w:jc w:val="center"/>
                    <w:rPr>
                      <w:sz w:val="18"/>
                      <w:lang w:val="es-VE"/>
                    </w:rPr>
                  </w:pPr>
                  <w:r w:rsidRPr="00142C8D">
                    <w:rPr>
                      <w:sz w:val="18"/>
                      <w:lang w:val="es-VE"/>
                    </w:rPr>
                    <w:t>Siempre</w:t>
                  </w:r>
                </w:p>
              </w:tc>
              <w:tc>
                <w:tcPr>
                  <w:tcW w:w="3129" w:type="dxa"/>
                  <w:vAlign w:val="center"/>
                </w:tcPr>
                <w:p w:rsidR="00142C8D" w:rsidRPr="00142C8D" w:rsidRDefault="00142C8D" w:rsidP="00142C8D">
                  <w:pPr>
                    <w:pStyle w:val="NoSpacing"/>
                    <w:jc w:val="center"/>
                    <w:rPr>
                      <w:sz w:val="18"/>
                      <w:lang w:val="es-VE"/>
                    </w:rPr>
                  </w:pPr>
                  <w:r w:rsidRPr="00142C8D">
                    <w:rPr>
                      <w:sz w:val="18"/>
                      <w:lang w:val="es-VE"/>
                    </w:rPr>
                    <w:t>Casi Siempre</w:t>
                  </w:r>
                </w:p>
              </w:tc>
              <w:tc>
                <w:tcPr>
                  <w:tcW w:w="2478" w:type="dxa"/>
                  <w:vAlign w:val="center"/>
                </w:tcPr>
                <w:p w:rsidR="00142C8D" w:rsidRPr="00142C8D" w:rsidRDefault="00142C8D" w:rsidP="00142C8D">
                  <w:pPr>
                    <w:pStyle w:val="NoSpacing"/>
                    <w:jc w:val="center"/>
                    <w:rPr>
                      <w:sz w:val="18"/>
                      <w:lang w:val="es-VE"/>
                    </w:rPr>
                  </w:pPr>
                  <w:r w:rsidRPr="00142C8D">
                    <w:rPr>
                      <w:sz w:val="18"/>
                      <w:lang w:val="es-VE"/>
                    </w:rPr>
                    <w:t>Muy Poco</w:t>
                  </w:r>
                </w:p>
              </w:tc>
              <w:tc>
                <w:tcPr>
                  <w:tcW w:w="2478" w:type="dxa"/>
                  <w:vAlign w:val="center"/>
                </w:tcPr>
                <w:p w:rsidR="00142C8D" w:rsidRPr="00142C8D" w:rsidRDefault="00142C8D" w:rsidP="00142C8D">
                  <w:pPr>
                    <w:pStyle w:val="NoSpacing"/>
                    <w:jc w:val="center"/>
                    <w:rPr>
                      <w:sz w:val="18"/>
                      <w:lang w:val="es-VE"/>
                    </w:rPr>
                  </w:pPr>
                  <w:r w:rsidRPr="00142C8D">
                    <w:rPr>
                      <w:sz w:val="18"/>
                      <w:lang w:val="es-VE"/>
                    </w:rPr>
                    <w:t>Nunca</w:t>
                  </w:r>
                </w:p>
              </w:tc>
            </w:tr>
          </w:tbl>
          <w:p w:rsidR="00142C8D" w:rsidRDefault="00142C8D" w:rsidP="001C7B08">
            <w:pPr>
              <w:pStyle w:val="Multiplechoice2"/>
            </w:pPr>
          </w:p>
        </w:tc>
        <w:tc>
          <w:tcPr>
            <w:tcW w:w="3" w:type="pct"/>
          </w:tcPr>
          <w:p w:rsidR="00AB3054" w:rsidRDefault="00AB3054" w:rsidP="001C7B08"/>
        </w:tc>
        <w:tc>
          <w:tcPr>
            <w:tcW w:w="3" w:type="pct"/>
          </w:tcPr>
          <w:p w:rsidR="00AB3054" w:rsidRDefault="00AB3054" w:rsidP="001C7B08"/>
        </w:tc>
      </w:tr>
    </w:tbl>
    <w:p w:rsidR="00AB3054" w:rsidRDefault="00AB3054" w:rsidP="00142C8D">
      <w:pPr>
        <w:pStyle w:val="NoSpacing"/>
      </w:pPr>
    </w:p>
    <w:sectPr w:rsidR="00AB3054">
      <w:pgSz w:w="12240" w:h="15840" w:code="1"/>
      <w:pgMar w:top="576" w:right="432" w:bottom="576" w:left="432" w:header="432" w:footer="432" w:gutter="0"/>
      <w:cols w:sep="1" w:space="1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B57" w:rsidRDefault="00583B57">
      <w:pPr>
        <w:spacing w:after="0"/>
      </w:pPr>
      <w:r>
        <w:separator/>
      </w:r>
    </w:p>
  </w:endnote>
  <w:endnote w:type="continuationSeparator" w:id="0">
    <w:p w:rsidR="00583B57" w:rsidRDefault="00583B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B57" w:rsidRDefault="00583B57">
      <w:pPr>
        <w:spacing w:after="0"/>
      </w:pPr>
      <w:r>
        <w:separator/>
      </w:r>
    </w:p>
  </w:footnote>
  <w:footnote w:type="continuationSeparator" w:id="0">
    <w:p w:rsidR="00583B57" w:rsidRDefault="00583B57">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Arriaga (BA04901)">
    <w15:presenceInfo w15:providerId="None" w15:userId="Brian Arriaga (BA04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trackRevisions/>
  <w:documentProtection w:edit="trackedChanges" w:formatting="1" w:enforcement="1" w:cryptProviderType="rsaAES" w:cryptAlgorithmClass="hash" w:cryptAlgorithmType="typeAny" w:cryptAlgorithmSid="14" w:cryptSpinCount="100000" w:hash="1oJtxepniMdR3B+Q1BGTci3v1kXRDP2Heh3NWlCjxR22AqbRDz2W8O5YPiT4yRA2cqzATeS3MxNLbt8y+7bNzA==" w:salt="aI220SPXXDKFjm7oe5p1Ww=="/>
  <w:defaultTabStop w:val="93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054"/>
    <w:rsid w:val="00105E0B"/>
    <w:rsid w:val="00142C8D"/>
    <w:rsid w:val="002667D2"/>
    <w:rsid w:val="00467968"/>
    <w:rsid w:val="004C5BD3"/>
    <w:rsid w:val="00583B57"/>
    <w:rsid w:val="007E2D92"/>
    <w:rsid w:val="008642C7"/>
    <w:rsid w:val="00A01733"/>
    <w:rsid w:val="00AB3054"/>
    <w:rsid w:val="00AB6F1E"/>
    <w:rsid w:val="00D564FE"/>
    <w:rsid w:val="00ED62E6"/>
    <w:rsid w:val="00F8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1F1CD-C736-411C-A446-F261BBC6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054"/>
    <w:rPr>
      <w:rFonts w:eastAsiaTheme="minorHAnsi"/>
      <w:lang w:val="es-VE" w:eastAsia="en-US"/>
    </w:rPr>
  </w:style>
  <w:style w:type="paragraph" w:styleId="Heading1">
    <w:name w:val="heading 1"/>
    <w:basedOn w:val="Normal"/>
    <w:next w:val="Normal"/>
    <w:link w:val="Heading1Char"/>
    <w:uiPriority w:val="1"/>
    <w:qFormat/>
    <w:pPr>
      <w:keepNext/>
      <w:keepLines/>
      <w:spacing w:before="360" w:after="180" w:line="240" w:lineRule="auto"/>
      <w:outlineLvl w:val="0"/>
    </w:pPr>
    <w:rPr>
      <w:rFonts w:asciiTheme="majorHAnsi" w:eastAsiaTheme="majorEastAsia" w:hAnsiTheme="majorHAnsi" w:cstheme="majorBidi"/>
      <w:b/>
      <w:bCs/>
      <w:i/>
      <w:iCs/>
      <w:color w:val="2E74B5" w:themeColor="accent1" w:themeShade="BF"/>
    </w:rPr>
  </w:style>
  <w:style w:type="paragraph" w:styleId="Heading2">
    <w:name w:val="heading 2"/>
    <w:basedOn w:val="Normal"/>
    <w:next w:val="Normal"/>
    <w:link w:val="Heading2Char"/>
    <w:uiPriority w:val="1"/>
    <w:qFormat/>
    <w:pPr>
      <w:keepNext/>
      <w:keepLines/>
      <w:pBdr>
        <w:top w:val="single" w:sz="4" w:space="1" w:color="2E74B5" w:themeColor="accent1" w:themeShade="BF"/>
      </w:pBdr>
      <w:spacing w:before="240" w:after="120" w:line="240" w:lineRule="auto"/>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1"/>
    <w:qFormat/>
    <w:pPr>
      <w:keepNext/>
      <w:keepLines/>
      <w:shd w:val="clear" w:color="auto" w:fill="DEEAF6" w:themeFill="accent1" w:themeFillTint="33"/>
      <w:spacing w:before="40" w:after="0"/>
      <w:outlineLvl w:val="2"/>
    </w:pPr>
    <w:rPr>
      <w:rFonts w:asciiTheme="majorHAnsi" w:eastAsiaTheme="majorEastAsia" w:hAnsiTheme="majorHAnsi" w:cstheme="majorBidi"/>
      <w:b/>
      <w:b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i/>
      <w:iCs/>
      <w:color w:val="2E74B5" w:themeColor="accent1" w:themeShade="BF"/>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0"/>
      <w:szCs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1F4D78" w:themeColor="accent1" w:themeShade="7F"/>
      <w:sz w:val="20"/>
      <w:szCs w:val="20"/>
      <w:shd w:val="clear" w:color="auto" w:fill="DEEAF6" w:themeFill="accent1" w:themeFillTint="33"/>
    </w:rPr>
  </w:style>
  <w:style w:type="paragraph" w:customStyle="1" w:styleId="Rating">
    <w:name w:val="Rating"/>
    <w:basedOn w:val="Normal"/>
    <w:uiPriority w:val="1"/>
    <w:qFormat/>
    <w:pPr>
      <w:tabs>
        <w:tab w:val="right" w:pos="5215"/>
      </w:tabs>
      <w:spacing w:before="40" w:after="120" w:line="240" w:lineRule="auto"/>
    </w:pPr>
    <w:rPr>
      <w:color w:val="000000" w:themeColor="text1"/>
    </w:rPr>
  </w:style>
  <w:style w:type="paragraph" w:styleId="Title">
    <w:name w:val="Title"/>
    <w:basedOn w:val="Normal"/>
    <w:next w:val="Normal"/>
    <w:link w:val="TitleChar"/>
    <w:uiPriority w:val="1"/>
    <w:qFormat/>
    <w:pPr>
      <w:pBdr>
        <w:top w:val="single" w:sz="12" w:space="5" w:color="1F4E79" w:themeColor="accent1" w:themeShade="80"/>
        <w:bottom w:val="single" w:sz="12" w:space="5" w:color="1F4E79" w:themeColor="accent1" w:themeShade="80"/>
      </w:pBdr>
      <w:shd w:val="clear" w:color="auto" w:fill="DEEAF6" w:themeFill="accent1" w:themeFillTint="33"/>
      <w:spacing w:after="0" w:line="240" w:lineRule="auto"/>
      <w:jc w:val="center"/>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
    <w:rPr>
      <w:rFonts w:asciiTheme="majorHAnsi" w:eastAsiaTheme="majorEastAsia" w:hAnsiTheme="majorHAnsi" w:cstheme="majorBidi"/>
      <w:b/>
      <w:bCs/>
      <w:sz w:val="32"/>
      <w:szCs w:val="32"/>
      <w:shd w:val="clear" w:color="auto" w:fill="DEEAF6" w:themeFill="accent1" w:themeFillTint="33"/>
    </w:rPr>
  </w:style>
  <w:style w:type="paragraph" w:styleId="NoSpacing">
    <w:name w:val="No Spacing"/>
    <w:uiPriority w:val="1"/>
    <w:qFormat/>
    <w:pPr>
      <w:spacing w:after="0" w:line="240" w:lineRule="auto"/>
    </w:pPr>
    <w:rPr>
      <w:sz w:val="20"/>
      <w:szCs w:val="20"/>
    </w:rPr>
  </w:style>
  <w:style w:type="paragraph" w:customStyle="1" w:styleId="Multiplechoice2">
    <w:name w:val="Multiple choice | 2"/>
    <w:basedOn w:val="Normal"/>
    <w:uiPriority w:val="1"/>
    <w:qFormat/>
    <w:pPr>
      <w:tabs>
        <w:tab w:val="left" w:pos="2695"/>
      </w:tabs>
      <w:spacing w:before="40"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tings1-5">
    <w:name w:val="Ratings 1-5"/>
    <w:basedOn w:val="Normal"/>
    <w:uiPriority w:val="1"/>
    <w:qFormat/>
    <w:pPr>
      <w:spacing w:before="40" w:after="120"/>
      <w:jc w:val="center"/>
    </w:p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D564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4FE"/>
    <w:rPr>
      <w:rFonts w:ascii="Segoe UI" w:eastAsiaTheme="minorHAnsi" w:hAnsi="Segoe UI" w:cs="Segoe UI"/>
      <w:sz w:val="18"/>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04901\AppData\Roaming\Microsoft\Templates\Restaurant%20survey%20(2%20per%20p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B479E837184661900192552672AB23"/>
        <w:category>
          <w:name w:val="General"/>
          <w:gallery w:val="placeholder"/>
        </w:category>
        <w:types>
          <w:type w:val="bbPlcHdr"/>
        </w:types>
        <w:behaviors>
          <w:behavior w:val="content"/>
        </w:behaviors>
        <w:guid w:val="{36908D9B-96A5-4B05-A5B6-91C89F6B926E}"/>
      </w:docPartPr>
      <w:docPartBody>
        <w:p w:rsidR="00593925" w:rsidRDefault="009A6E3A">
          <w:pPr>
            <w:pStyle w:val="57B479E837184661900192552672AB23"/>
          </w:pPr>
          <w:r>
            <w:t>[Company Name]</w:t>
          </w:r>
        </w:p>
      </w:docPartBody>
    </w:docPart>
    <w:docPart>
      <w:docPartPr>
        <w:name w:val="8B75828487AA445A9951F624E2D80A7C"/>
        <w:category>
          <w:name w:val="General"/>
          <w:gallery w:val="placeholder"/>
        </w:category>
        <w:types>
          <w:type w:val="bbPlcHdr"/>
        </w:types>
        <w:behaviors>
          <w:behavior w:val="content"/>
        </w:behaviors>
        <w:guid w:val="{46CBBE81-E050-461D-AB6C-CDAF807AB65D}"/>
      </w:docPartPr>
      <w:docPartBody>
        <w:p w:rsidR="00593925" w:rsidRDefault="00F944CF" w:rsidP="00F944CF">
          <w:pPr>
            <w:pStyle w:val="8B75828487AA445A9951F624E2D80A7C"/>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CF"/>
    <w:rsid w:val="004132B3"/>
    <w:rsid w:val="004F4047"/>
    <w:rsid w:val="00593925"/>
    <w:rsid w:val="00740E59"/>
    <w:rsid w:val="009A6E3A"/>
    <w:rsid w:val="00C64A76"/>
    <w:rsid w:val="00F9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B479E837184661900192552672AB23">
    <w:name w:val="57B479E837184661900192552672AB23"/>
  </w:style>
  <w:style w:type="paragraph" w:customStyle="1" w:styleId="9F049BD767BC4BBBB219598B483CC7C8">
    <w:name w:val="9F049BD767BC4BBBB219598B483CC7C8"/>
  </w:style>
  <w:style w:type="paragraph" w:customStyle="1" w:styleId="8B8E082E96894236810205BED8791D1B">
    <w:name w:val="8B8E082E96894236810205BED8791D1B"/>
  </w:style>
  <w:style w:type="paragraph" w:customStyle="1" w:styleId="C2463EC4B724438BB5F4EB35EDBDD4C4">
    <w:name w:val="C2463EC4B724438BB5F4EB35EDBDD4C4"/>
  </w:style>
  <w:style w:type="paragraph" w:customStyle="1" w:styleId="8B75828487AA445A9951F624E2D80A7C">
    <w:name w:val="8B75828487AA445A9951F624E2D80A7C"/>
    <w:rsid w:val="00F944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staurant surve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873961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2012-12-28T00:30:00+00:00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1666695</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TP103988302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56DCF59-9DC7-484F-9354-2D7849FE2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010A76-AA44-4FF1-8D5B-AB0E0387F09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B7E3F04-0B30-430C-9B9B-8C942289B6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Restaurant survey (2 per page).dotx</Template>
  <TotalTime>36</TotalTime>
  <Pages>2</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Encuesta</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Arriaga (BA04901)</dc:creator>
  <cp:lastModifiedBy>Brian Arriaga (BA04901)</cp:lastModifiedBy>
  <cp:revision>6</cp:revision>
  <dcterms:created xsi:type="dcterms:W3CDTF">2020-02-05T15:02:00Z</dcterms:created>
  <dcterms:modified xsi:type="dcterms:W3CDTF">2020-02-05T18:49:00Z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